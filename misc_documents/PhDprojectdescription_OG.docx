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00782" w14:textId="77777777" w:rsidR="00D71A0E" w:rsidRDefault="00134A53">
      <w:pPr>
        <w:pStyle w:val="NoSpacing"/>
        <w:rPr>
          <w:b/>
          <w:bCs/>
          <w:sz w:val="28"/>
          <w:szCs w:val="28"/>
        </w:rPr>
      </w:pPr>
      <w:r>
        <w:rPr>
          <w:b/>
          <w:bCs/>
          <w:sz w:val="28"/>
          <w:szCs w:val="28"/>
        </w:rPr>
        <w:t>Template for PhD project description</w:t>
      </w:r>
    </w:p>
    <w:p w14:paraId="641CB2A8" w14:textId="77777777" w:rsidR="00D71A0E" w:rsidRDefault="00D71A0E">
      <w:pPr>
        <w:pStyle w:val="NoSpacing"/>
      </w:pPr>
    </w:p>
    <w:p w14:paraId="42E4711E" w14:textId="17AC42DD" w:rsidR="00D71A0E" w:rsidRDefault="0078784A" w:rsidP="0078784A">
      <w:pPr>
        <w:pStyle w:val="PlainText"/>
        <w:rPr>
          <w:rFonts w:eastAsia="Arial Unicode MS" w:cs="Arial Unicode MS"/>
          <w:b/>
          <w:bCs/>
          <w:lang w:val="en-US"/>
        </w:rPr>
      </w:pPr>
      <w:r w:rsidRPr="0078784A">
        <w:rPr>
          <w:rFonts w:eastAsia="Arial Unicode MS" w:cs="Arial Unicode MS"/>
          <w:b/>
          <w:bCs/>
          <w:lang w:val="en-US"/>
        </w:rPr>
        <w:t>1.</w:t>
      </w:r>
      <w:r>
        <w:rPr>
          <w:rFonts w:eastAsia="Arial Unicode MS" w:cs="Arial Unicode MS"/>
          <w:b/>
          <w:bCs/>
          <w:lang w:val="en-US"/>
        </w:rPr>
        <w:t xml:space="preserve"> </w:t>
      </w:r>
      <w:r w:rsidR="00134A53">
        <w:rPr>
          <w:rFonts w:eastAsia="Arial Unicode MS" w:cs="Arial Unicode MS"/>
          <w:b/>
          <w:bCs/>
          <w:lang w:val="en-US"/>
        </w:rPr>
        <w:t>Project title</w:t>
      </w:r>
      <w:r>
        <w:rPr>
          <w:rFonts w:eastAsia="Arial Unicode MS" w:cs="Arial Unicode MS"/>
          <w:b/>
          <w:bCs/>
          <w:lang w:val="en-US"/>
        </w:rPr>
        <w:t>.</w:t>
      </w:r>
    </w:p>
    <w:p w14:paraId="537039BB" w14:textId="468DE815" w:rsidR="0078784A" w:rsidRPr="0078784A" w:rsidRDefault="0078784A" w:rsidP="0078784A">
      <w:pPr>
        <w:pStyle w:val="PlainText"/>
      </w:pPr>
      <w:r w:rsidRPr="0078784A">
        <w:rPr>
          <w:rFonts w:eastAsia="Arial Unicode MS" w:cs="Arial Unicode MS"/>
          <w:lang w:val="en-US"/>
        </w:rPr>
        <w:t>Instabilities and efficiencies in a beam-driven plasma wakefield accelerators</w:t>
      </w:r>
      <w:r>
        <w:rPr>
          <w:rFonts w:eastAsia="Arial Unicode MS" w:cs="Arial Unicode MS"/>
          <w:lang w:val="en-US"/>
        </w:rPr>
        <w:t>.</w:t>
      </w:r>
    </w:p>
    <w:p w14:paraId="50D4747F" w14:textId="77777777" w:rsidR="00D71A0E" w:rsidRDefault="00D71A0E">
      <w:pPr>
        <w:pStyle w:val="PlainText"/>
        <w:rPr>
          <w:lang w:val="en-US"/>
        </w:rPr>
      </w:pPr>
    </w:p>
    <w:p w14:paraId="4D383A96" w14:textId="2248A9DF" w:rsidR="0078784A" w:rsidRPr="0078784A" w:rsidRDefault="00134A53" w:rsidP="0078784A">
      <w:pPr>
        <w:pStyle w:val="PlainText"/>
        <w:rPr>
          <w:rFonts w:cs="Arial Unicode MS"/>
        </w:rPr>
      </w:pPr>
      <w:r>
        <w:rPr>
          <w:rFonts w:eastAsia="Arial Unicode MS" w:cs="Arial Unicode MS"/>
          <w:b/>
          <w:bCs/>
          <w:lang w:val="en-US"/>
        </w:rPr>
        <w:t>2. Main objective and summary of the project</w:t>
      </w:r>
      <w:r>
        <w:rPr>
          <w:rFonts w:eastAsia="Arial Unicode MS" w:cs="Arial Unicode MS"/>
          <w:lang w:val="en-US"/>
        </w:rPr>
        <w:t xml:space="preserve">. </w:t>
      </w:r>
      <w:r w:rsidR="0078784A" w:rsidRPr="0078784A">
        <w:rPr>
          <w:rFonts w:cs="Arial Unicode MS"/>
        </w:rPr>
        <w:t>The beam-plasma hosing instability [</w:t>
      </w:r>
      <w:r w:rsidR="008F46EB">
        <w:rPr>
          <w:rFonts w:cs="Arial Unicode MS"/>
        </w:rPr>
        <w:t>1</w:t>
      </w:r>
      <w:r w:rsidR="0078784A" w:rsidRPr="0078784A">
        <w:rPr>
          <w:rFonts w:cs="Arial Unicode MS"/>
        </w:rPr>
        <w:t xml:space="preserve">, </w:t>
      </w:r>
      <w:r w:rsidR="008F46EB">
        <w:rPr>
          <w:rFonts w:cs="Arial Unicode MS"/>
        </w:rPr>
        <w:t>2</w:t>
      </w:r>
      <w:r w:rsidR="0078784A" w:rsidRPr="0078784A">
        <w:rPr>
          <w:rFonts w:cs="Arial Unicode MS"/>
        </w:rPr>
        <w:t xml:space="preserve">, </w:t>
      </w:r>
      <w:r w:rsidR="008F46EB">
        <w:rPr>
          <w:rFonts w:cs="Arial Unicode MS"/>
        </w:rPr>
        <w:t>3</w:t>
      </w:r>
      <w:r w:rsidR="0078784A" w:rsidRPr="0078784A">
        <w:rPr>
          <w:rFonts w:cs="Arial Unicode MS"/>
        </w:rPr>
        <w:t xml:space="preserve">], </w:t>
      </w:r>
      <w:proofErr w:type="gramStart"/>
      <w:r w:rsidR="0078784A" w:rsidRPr="0078784A">
        <w:rPr>
          <w:rFonts w:cs="Arial Unicode MS"/>
        </w:rPr>
        <w:t>similar to</w:t>
      </w:r>
      <w:proofErr w:type="gramEnd"/>
      <w:r w:rsidR="0078784A" w:rsidRPr="0078784A">
        <w:rPr>
          <w:rFonts w:cs="Arial Unicode MS"/>
        </w:rPr>
        <w:t xml:space="preserve"> the transverse "beam-breakup instability" found in RF </w:t>
      </w:r>
      <w:proofErr w:type="spellStart"/>
      <w:r w:rsidR="0078784A" w:rsidRPr="0078784A">
        <w:rPr>
          <w:rFonts w:cs="Arial Unicode MS"/>
        </w:rPr>
        <w:t>linacs</w:t>
      </w:r>
      <w:proofErr w:type="spellEnd"/>
      <w:r w:rsidR="0078784A" w:rsidRPr="0078784A">
        <w:rPr>
          <w:rFonts w:cs="Arial Unicode MS"/>
        </w:rPr>
        <w:t>, is seeded by transverse beam</w:t>
      </w:r>
      <w:r w:rsidR="0078784A">
        <w:rPr>
          <w:rFonts w:cs="Arial Unicode MS"/>
        </w:rPr>
        <w:t xml:space="preserve"> </w:t>
      </w:r>
      <w:r w:rsidR="0078784A" w:rsidRPr="0078784A">
        <w:rPr>
          <w:rFonts w:cs="Arial Unicode MS"/>
        </w:rPr>
        <w:t xml:space="preserve">or plasma asymmetries, and is considered a major potential impediment for realising a </w:t>
      </w:r>
      <w:r w:rsidR="00AA7E2A">
        <w:rPr>
          <w:rFonts w:cs="Arial Unicode MS"/>
        </w:rPr>
        <w:t>plasma wakefield accelerator (</w:t>
      </w:r>
      <w:r w:rsidR="0078784A" w:rsidRPr="0078784A">
        <w:rPr>
          <w:rFonts w:cs="Arial Unicode MS"/>
        </w:rPr>
        <w:t>PWFA</w:t>
      </w:r>
      <w:r w:rsidR="00AA7E2A">
        <w:rPr>
          <w:rFonts w:cs="Arial Unicode MS"/>
        </w:rPr>
        <w:t>)</w:t>
      </w:r>
      <w:r w:rsidR="0078784A" w:rsidRPr="0078784A">
        <w:rPr>
          <w:rFonts w:cs="Arial Unicode MS"/>
        </w:rPr>
        <w:t xml:space="preserve"> collider </w:t>
      </w:r>
      <w:r w:rsidR="0078784A" w:rsidRPr="007C71BE">
        <w:rPr>
          <w:sz w:val="21"/>
          <w:szCs w:val="21"/>
        </w:rPr>
        <w:t>[</w:t>
      </w:r>
      <w:ins w:id="0" w:author="Ole Gunnar Finnerud" w:date="2023-02-13T09:03:00Z">
        <w:r w:rsidR="00DE3B56" w:rsidRPr="007C71BE">
          <w:rPr>
            <w:rStyle w:val="CommentReference"/>
            <w:rFonts w:eastAsia="Times New Roman"/>
            <w:color w:val="auto"/>
            <w:sz w:val="22"/>
            <w:szCs w:val="22"/>
            <w:bdr w:val="none" w:sz="0" w:space="0" w:color="auto"/>
          </w:rPr>
          <w:t>19</w:t>
        </w:r>
      </w:ins>
      <w:ins w:id="1" w:author="Erik Adli" w:date="2023-02-03T16:53:00Z">
        <w:r w:rsidR="002F5D2F" w:rsidRPr="007C71BE">
          <w:t>,</w:t>
        </w:r>
        <w:r w:rsidR="002F5D2F" w:rsidRPr="007C71BE">
          <w:rPr>
            <w:rFonts w:cs="Arial Unicode MS"/>
            <w:sz w:val="24"/>
            <w:szCs w:val="24"/>
          </w:rPr>
          <w:t xml:space="preserve"> </w:t>
        </w:r>
      </w:ins>
      <w:r w:rsidR="008F46EB">
        <w:rPr>
          <w:rFonts w:cs="Arial Unicode MS"/>
        </w:rPr>
        <w:t>4</w:t>
      </w:r>
      <w:r w:rsidR="0078784A" w:rsidRPr="0078784A">
        <w:rPr>
          <w:rFonts w:cs="Arial Unicode MS"/>
        </w:rPr>
        <w:t xml:space="preserve">, </w:t>
      </w:r>
      <w:r w:rsidR="008F46EB">
        <w:rPr>
          <w:rFonts w:cs="Arial Unicode MS"/>
        </w:rPr>
        <w:t>5</w:t>
      </w:r>
      <w:r w:rsidR="0078784A" w:rsidRPr="0078784A">
        <w:rPr>
          <w:rFonts w:cs="Arial Unicode MS"/>
        </w:rPr>
        <w:t xml:space="preserve">, </w:t>
      </w:r>
      <w:r w:rsidR="008F46EB">
        <w:rPr>
          <w:rFonts w:cs="Arial Unicode MS"/>
        </w:rPr>
        <w:t>6</w:t>
      </w:r>
      <w:r w:rsidR="0078784A" w:rsidRPr="0078784A">
        <w:rPr>
          <w:rFonts w:cs="Arial Unicode MS"/>
        </w:rPr>
        <w:t>]. Can high-gradient acceleration with high efficiency and good beam quality be achieved for a realistic machine, as opposed to a perfectly aligned machine? How strong transverse instabilities are, how well they can be mitigated, and the corresponding efficiency and tolerances are considered by the accelerator community to be paramount for answering whether a plasma collider is practically realisable [</w:t>
      </w:r>
      <w:r w:rsidR="008F46EB">
        <w:rPr>
          <w:rFonts w:cs="Arial Unicode MS"/>
        </w:rPr>
        <w:t>4</w:t>
      </w:r>
      <w:r w:rsidR="008F46EB" w:rsidRPr="0078784A">
        <w:rPr>
          <w:rFonts w:cs="Arial Unicode MS"/>
        </w:rPr>
        <w:t xml:space="preserve">, </w:t>
      </w:r>
      <w:r w:rsidR="008F46EB">
        <w:rPr>
          <w:rFonts w:cs="Arial Unicode MS"/>
        </w:rPr>
        <w:t>5</w:t>
      </w:r>
      <w:r w:rsidR="008F46EB" w:rsidRPr="0078784A">
        <w:rPr>
          <w:rFonts w:cs="Arial Unicode MS"/>
        </w:rPr>
        <w:t xml:space="preserve">, </w:t>
      </w:r>
      <w:r w:rsidR="008F46EB">
        <w:rPr>
          <w:rFonts w:cs="Arial Unicode MS"/>
        </w:rPr>
        <w:t>6</w:t>
      </w:r>
      <w:r w:rsidR="0078784A" w:rsidRPr="0078784A">
        <w:rPr>
          <w:rFonts w:cs="Arial Unicode MS"/>
        </w:rPr>
        <w:t>].</w:t>
      </w:r>
    </w:p>
    <w:p w14:paraId="526FE1F1" w14:textId="77777777" w:rsidR="0078784A" w:rsidRDefault="0078784A" w:rsidP="0078784A">
      <w:pPr>
        <w:pStyle w:val="PlainText"/>
        <w:rPr>
          <w:rFonts w:cs="Arial Unicode MS"/>
        </w:rPr>
      </w:pPr>
    </w:p>
    <w:p w14:paraId="03D933B9" w14:textId="5DE44AF8" w:rsidR="0078784A" w:rsidRDefault="0078784A" w:rsidP="008F46EB">
      <w:pPr>
        <w:pStyle w:val="PlainText"/>
        <w:rPr>
          <w:rFonts w:cs="Arial Unicode MS"/>
        </w:rPr>
      </w:pPr>
      <w:r w:rsidRPr="0078784A">
        <w:rPr>
          <w:rFonts w:cs="Arial Unicode MS"/>
        </w:rPr>
        <w:t xml:space="preserve">The main objective </w:t>
      </w:r>
      <w:r w:rsidR="00AA7E2A">
        <w:rPr>
          <w:rFonts w:cs="Arial Unicode MS"/>
        </w:rPr>
        <w:t xml:space="preserve">of the PhD project </w:t>
      </w:r>
      <w:r w:rsidRPr="0078784A">
        <w:rPr>
          <w:rFonts w:cs="Arial Unicode MS"/>
        </w:rPr>
        <w:t xml:space="preserve">is to understand and model transverse instabilities for </w:t>
      </w:r>
      <w:r w:rsidR="00AA7E2A">
        <w:rPr>
          <w:rFonts w:cs="Arial Unicode MS"/>
        </w:rPr>
        <w:t xml:space="preserve">beam driven </w:t>
      </w:r>
      <w:r w:rsidRPr="0078784A">
        <w:rPr>
          <w:rFonts w:cs="Arial Unicode MS"/>
        </w:rPr>
        <w:t xml:space="preserve">plasma wakefield acceleration of electrons. The relation between instability and power efficiency have been much discussed recently. </w:t>
      </w:r>
      <w:r w:rsidR="00AA7E2A">
        <w:rPr>
          <w:rFonts w:cs="Arial Unicode MS"/>
        </w:rPr>
        <w:t>The project will aim to investigate if there a</w:t>
      </w:r>
      <w:r w:rsidRPr="0078784A">
        <w:rPr>
          <w:rFonts w:cs="Arial Unicode MS"/>
        </w:rPr>
        <w:t>re fundamental limitations to the power efficiency in PWFA</w:t>
      </w:r>
      <w:r w:rsidR="00AA7E2A">
        <w:rPr>
          <w:rFonts w:cs="Arial Unicode MS"/>
        </w:rPr>
        <w:t>’s</w:t>
      </w:r>
      <w:r w:rsidRPr="0078784A">
        <w:rPr>
          <w:rFonts w:cs="Arial Unicode MS"/>
        </w:rPr>
        <w:t xml:space="preserve"> due to the transverse beam break up instability</w:t>
      </w:r>
      <w:r w:rsidR="00AA7E2A">
        <w:rPr>
          <w:rFonts w:cs="Arial Unicode MS"/>
        </w:rPr>
        <w:t xml:space="preserve"> in the accelerated beam.</w:t>
      </w:r>
      <w:r w:rsidRPr="0078784A">
        <w:rPr>
          <w:rFonts w:cs="Arial Unicode MS"/>
        </w:rPr>
        <w:t xml:space="preserve"> Th</w:t>
      </w:r>
      <w:r w:rsidR="008F46EB">
        <w:rPr>
          <w:rFonts w:cs="Arial Unicode MS"/>
        </w:rPr>
        <w:t>is</w:t>
      </w:r>
      <w:r w:rsidRPr="0078784A">
        <w:rPr>
          <w:rFonts w:cs="Arial Unicode MS"/>
        </w:rPr>
        <w:t xml:space="preserve"> PhD project aims to answer this question with a combination of theory, numerical </w:t>
      </w:r>
      <w:r w:rsidR="008F46EB" w:rsidRPr="0078784A">
        <w:rPr>
          <w:rFonts w:cs="Arial Unicode MS"/>
        </w:rPr>
        <w:t>simulations,</w:t>
      </w:r>
      <w:r w:rsidRPr="0078784A">
        <w:rPr>
          <w:rFonts w:cs="Arial Unicode MS"/>
        </w:rPr>
        <w:t xml:space="preserve"> and experiment.</w:t>
      </w:r>
      <w:r w:rsidRPr="0078784A">
        <w:rPr>
          <w:rFonts w:ascii="Arial" w:eastAsia="Times New Roman" w:hAnsi="Arial" w:cs="Arial"/>
          <w:color w:val="222222"/>
          <w:bdr w:val="none" w:sz="0" w:space="0" w:color="auto"/>
        </w:rPr>
        <w:t xml:space="preserve"> </w:t>
      </w:r>
    </w:p>
    <w:p w14:paraId="10E773BB" w14:textId="77777777" w:rsidR="00D71A0E" w:rsidRDefault="00D71A0E">
      <w:pPr>
        <w:pStyle w:val="PlainText"/>
        <w:rPr>
          <w:lang w:val="en-US"/>
        </w:rPr>
      </w:pPr>
    </w:p>
    <w:p w14:paraId="7304D236" w14:textId="64DF66CD" w:rsidR="0088524F" w:rsidRDefault="00134A53" w:rsidP="003A1705">
      <w:pPr>
        <w:pStyle w:val="PlainText"/>
        <w:rPr>
          <w:rFonts w:eastAsia="Arial Unicode MS"/>
          <w:lang w:val="en-US"/>
        </w:rPr>
      </w:pPr>
      <w:r w:rsidRPr="0078784A">
        <w:rPr>
          <w:rFonts w:eastAsia="Arial Unicode MS"/>
          <w:b/>
          <w:bCs/>
          <w:lang w:val="en-US"/>
        </w:rPr>
        <w:t>3. Project background and scientific basis</w:t>
      </w:r>
      <w:r w:rsidRPr="0078784A">
        <w:rPr>
          <w:rFonts w:eastAsia="Arial Unicode MS"/>
          <w:lang w:val="en-US"/>
        </w:rPr>
        <w:t xml:space="preserve">. </w:t>
      </w:r>
    </w:p>
    <w:p w14:paraId="20BC44DB" w14:textId="77777777" w:rsidR="0088524F" w:rsidRDefault="0088524F" w:rsidP="0078784A">
      <w:pPr>
        <w:pStyle w:val="PlainText"/>
        <w:rPr>
          <w:rFonts w:eastAsia="Arial Unicode MS"/>
          <w:lang w:val="en-US"/>
        </w:rPr>
      </w:pPr>
    </w:p>
    <w:p w14:paraId="75EC9AC9" w14:textId="3330B45F" w:rsidR="0078784A" w:rsidRDefault="008E6EA1" w:rsidP="0078784A">
      <w:pPr>
        <w:pStyle w:val="PlainText"/>
        <w:rPr>
          <w:rFonts w:eastAsia="Arial Unicode MS"/>
          <w:lang w:val="en-US"/>
        </w:rPr>
      </w:pPr>
      <w:r>
        <w:rPr>
          <w:rFonts w:eastAsia="Arial Unicode MS"/>
          <w:lang w:val="en-US"/>
        </w:rPr>
        <w:t xml:space="preserve">Propagating a beam of charged particle through a plasma source </w:t>
      </w:r>
      <w:r w:rsidR="0087076A">
        <w:rPr>
          <w:rFonts w:eastAsia="Arial Unicode MS"/>
          <w:lang w:val="en-US"/>
        </w:rPr>
        <w:t>or shining a high-power laser on a plasma source disperses the charged particles in the plasma from the longitudinal axis of the beam via the coulomb force for the former and the pondermotive force for the latter. The</w:t>
      </w:r>
      <w:r>
        <w:rPr>
          <w:rFonts w:eastAsia="Arial Unicode MS"/>
          <w:lang w:val="en-US"/>
        </w:rPr>
        <w:t xml:space="preserve"> plasma electrons </w:t>
      </w:r>
      <w:r w:rsidR="0087076A">
        <w:rPr>
          <w:rFonts w:eastAsia="Arial Unicode MS"/>
          <w:lang w:val="en-US"/>
        </w:rPr>
        <w:t xml:space="preserve">are </w:t>
      </w:r>
      <w:r w:rsidR="00751A49">
        <w:rPr>
          <w:rFonts w:eastAsia="Arial Unicode MS"/>
          <w:lang w:val="en-US"/>
        </w:rPr>
        <w:t xml:space="preserve">dispersed at a faster rate than the ions because </w:t>
      </w:r>
      <w:r>
        <w:rPr>
          <w:rFonts w:eastAsia="Arial Unicode MS"/>
          <w:lang w:val="en-US"/>
        </w:rPr>
        <w:t>of the</w:t>
      </w:r>
      <w:r w:rsidR="00D84142">
        <w:rPr>
          <w:rFonts w:eastAsia="Arial Unicode MS"/>
          <w:lang w:val="en-US"/>
        </w:rPr>
        <w:t>ir</w:t>
      </w:r>
      <w:r>
        <w:rPr>
          <w:rFonts w:eastAsia="Arial Unicode MS"/>
          <w:lang w:val="en-US"/>
        </w:rPr>
        <w:t xml:space="preserve"> much smaller mass. This creates a</w:t>
      </w:r>
      <w:r w:rsidR="00751A49">
        <w:rPr>
          <w:rFonts w:eastAsia="Arial Unicode MS"/>
          <w:lang w:val="en-US"/>
        </w:rPr>
        <w:t>n</w:t>
      </w:r>
      <w:r>
        <w:rPr>
          <w:rFonts w:eastAsia="Arial Unicode MS"/>
          <w:lang w:val="en-US"/>
        </w:rPr>
        <w:t xml:space="preserve"> ion structure</w:t>
      </w:r>
      <w:r w:rsidR="00751A49">
        <w:rPr>
          <w:rFonts w:eastAsia="Arial Unicode MS"/>
          <w:lang w:val="en-US"/>
        </w:rPr>
        <w:t xml:space="preserve"> around the longitudinal axis</w:t>
      </w:r>
      <w:r>
        <w:rPr>
          <w:rFonts w:eastAsia="Arial Unicode MS"/>
          <w:lang w:val="en-US"/>
        </w:rPr>
        <w:t xml:space="preserve"> often called a ‘bubble’</w:t>
      </w:r>
      <w:r w:rsidR="00751A49">
        <w:rPr>
          <w:rFonts w:eastAsia="Arial Unicode MS"/>
          <w:lang w:val="en-US"/>
        </w:rPr>
        <w:t xml:space="preserve">, </w:t>
      </w:r>
      <w:r>
        <w:rPr>
          <w:rFonts w:eastAsia="Arial Unicode MS"/>
          <w:lang w:val="en-US"/>
        </w:rPr>
        <w:t>which attracts the dispersed electrons back to the beam axis. As the beam</w:t>
      </w:r>
      <w:r w:rsidR="00751A49">
        <w:rPr>
          <w:rFonts w:eastAsia="Arial Unicode MS"/>
          <w:lang w:val="en-US"/>
        </w:rPr>
        <w:t xml:space="preserve"> or laser</w:t>
      </w:r>
      <w:r>
        <w:rPr>
          <w:rFonts w:eastAsia="Arial Unicode MS"/>
          <w:lang w:val="en-US"/>
        </w:rPr>
        <w:t xml:space="preserve"> propagates through the plasma several bubbles are formed with </w:t>
      </w:r>
      <w:r w:rsidR="00751A49">
        <w:rPr>
          <w:rFonts w:eastAsia="Arial Unicode MS"/>
          <w:lang w:val="en-US"/>
        </w:rPr>
        <w:t xml:space="preserve">a </w:t>
      </w:r>
      <w:r>
        <w:rPr>
          <w:rFonts w:eastAsia="Arial Unicode MS"/>
          <w:lang w:val="en-US"/>
        </w:rPr>
        <w:t xml:space="preserve">high ion density </w:t>
      </w:r>
      <w:r w:rsidR="00751A49">
        <w:rPr>
          <w:rFonts w:eastAsia="Arial Unicode MS"/>
          <w:lang w:val="en-US"/>
        </w:rPr>
        <w:t>on the beam axis which produces a strong electric field referred to as the ‘wakefield’</w:t>
      </w:r>
      <w:r>
        <w:rPr>
          <w:rFonts w:eastAsia="Arial Unicode MS"/>
          <w:lang w:val="en-US"/>
        </w:rPr>
        <w:t xml:space="preserve">. </w:t>
      </w:r>
      <w:r w:rsidR="00063A20">
        <w:rPr>
          <w:rFonts w:eastAsia="Arial Unicode MS"/>
          <w:lang w:val="en-US"/>
        </w:rPr>
        <w:t>By inserting a beam of charged particles into this wakefield, one can accelerate particles with orders of magnitude large</w:t>
      </w:r>
      <w:r w:rsidR="00F3731F">
        <w:rPr>
          <w:rFonts w:eastAsia="Arial Unicode MS"/>
          <w:lang w:val="en-US"/>
        </w:rPr>
        <w:t>r</w:t>
      </w:r>
      <w:r w:rsidR="00063A20">
        <w:rPr>
          <w:rFonts w:eastAsia="Arial Unicode MS"/>
          <w:lang w:val="en-US"/>
        </w:rPr>
        <w:t xml:space="preserve"> accelerating gradient than in traditional accelerators. </w:t>
      </w:r>
      <w:r w:rsidR="00751A49">
        <w:rPr>
          <w:rFonts w:eastAsia="Arial Unicode MS"/>
          <w:lang w:val="en-US"/>
        </w:rPr>
        <w:t xml:space="preserve"> This project will focus on beam-driven plasma wakefield</w:t>
      </w:r>
      <w:r w:rsidR="00063A20">
        <w:rPr>
          <w:rFonts w:eastAsia="Arial Unicode MS"/>
          <w:lang w:val="en-US"/>
        </w:rPr>
        <w:t xml:space="preserve"> a</w:t>
      </w:r>
      <w:r>
        <w:rPr>
          <w:rFonts w:eastAsia="Arial Unicode MS"/>
          <w:lang w:val="en-US"/>
        </w:rPr>
        <w:t>ccelerators</w:t>
      </w:r>
      <w:r w:rsidR="00063A20">
        <w:rPr>
          <w:rFonts w:eastAsia="Arial Unicode MS"/>
          <w:lang w:val="en-US"/>
        </w:rPr>
        <w:t>,</w:t>
      </w:r>
      <w:r w:rsidR="00D84142">
        <w:rPr>
          <w:rFonts w:eastAsia="Arial Unicode MS"/>
          <w:lang w:val="en-US"/>
        </w:rPr>
        <w:t xml:space="preserve"> where the initial wakefield is produced from a beam of charged particles propagat</w:t>
      </w:r>
      <w:r w:rsidR="003A1705">
        <w:rPr>
          <w:rFonts w:eastAsia="Arial Unicode MS"/>
          <w:lang w:val="en-US"/>
        </w:rPr>
        <w:t xml:space="preserve">ing </w:t>
      </w:r>
      <w:r w:rsidR="00D84142">
        <w:rPr>
          <w:rFonts w:eastAsia="Arial Unicode MS"/>
          <w:lang w:val="en-US"/>
        </w:rPr>
        <w:t>through the plasma source and</w:t>
      </w:r>
      <w:r w:rsidR="00063A20">
        <w:rPr>
          <w:rFonts w:eastAsia="Arial Unicode MS"/>
          <w:lang w:val="en-US"/>
        </w:rPr>
        <w:t xml:space="preserve"> will be referred to in this document as (PWFA’s). These accelerators have been shown to</w:t>
      </w:r>
      <w:r w:rsidR="0078784A" w:rsidRPr="0078784A">
        <w:rPr>
          <w:rFonts w:eastAsia="Arial Unicode MS"/>
          <w:lang w:val="en-US"/>
        </w:rPr>
        <w:t xml:space="preserve"> produce accelerating fields of the order of 10 GV/m [</w:t>
      </w:r>
      <w:r w:rsidR="008F46EB">
        <w:t>7</w:t>
      </w:r>
      <w:r w:rsidR="0078784A">
        <w:t>]</w:t>
      </w:r>
      <w:r w:rsidR="0078784A" w:rsidRPr="0078784A">
        <w:rPr>
          <w:rFonts w:eastAsia="Arial Unicode MS"/>
          <w:lang w:val="en-US"/>
        </w:rPr>
        <w:t xml:space="preserve">. </w:t>
      </w:r>
      <w:r w:rsidR="00AA7E2A">
        <w:rPr>
          <w:rFonts w:eastAsia="Arial Unicode MS"/>
          <w:lang w:val="en-US"/>
        </w:rPr>
        <w:t xml:space="preserve">This is several orders of magnitude higher than in traditional accelerators using radiofrequency cavities which have upper limits of around 100 MV/m due to electrical breakdown of the medium. Because of the high accelerating </w:t>
      </w:r>
      <w:r w:rsidR="0088524F">
        <w:rPr>
          <w:rFonts w:eastAsia="Arial Unicode MS"/>
          <w:lang w:val="en-US"/>
        </w:rPr>
        <w:t xml:space="preserve">fields </w:t>
      </w:r>
      <w:r w:rsidR="00AA7E2A">
        <w:rPr>
          <w:rFonts w:eastAsia="Arial Unicode MS"/>
          <w:lang w:val="en-US"/>
        </w:rPr>
        <w:t>PWFA’s have the potential to act as cost-effective and compact colliders in experimental physics</w:t>
      </w:r>
      <w:ins w:id="2" w:author="Erik Adli" w:date="2023-02-03T16:54:00Z">
        <w:r w:rsidR="002F5D2F">
          <w:rPr>
            <w:rFonts w:eastAsia="Arial Unicode MS"/>
            <w:lang w:val="en-US"/>
          </w:rPr>
          <w:t xml:space="preserve"> </w:t>
        </w:r>
        <w:del w:id="3" w:author="Ole Gunnar Finnerud" w:date="2023-02-13T09:04:00Z">
          <w:r w:rsidR="002F5D2F" w:rsidDel="007C71BE">
            <w:rPr>
              <w:rFonts w:cs="Arial Unicode MS"/>
            </w:rPr>
            <w:delText>REF</w:delText>
          </w:r>
          <w:r w:rsidR="002F5D2F" w:rsidDel="007C71BE">
            <w:rPr>
              <w:rFonts w:cs="Arial Unicode MS"/>
            </w:rPr>
            <w:fldChar w:fldCharType="begin"/>
          </w:r>
          <w:r w:rsidR="002F5D2F" w:rsidDel="007C71BE">
            <w:rPr>
              <w:rFonts w:cs="Arial Unicode MS"/>
            </w:rPr>
            <w:delInstrText xml:space="preserve"> HYPERLINK "https://iopscience.iop.org/article/10.1088/1748-0221/17/05/T05006" </w:delInstrText>
          </w:r>
          <w:r w:rsidR="002F5D2F" w:rsidDel="007C71BE">
            <w:rPr>
              <w:rFonts w:cs="Arial Unicode MS"/>
            </w:rPr>
            <w:fldChar w:fldCharType="separate"/>
          </w:r>
          <w:r w:rsidR="002F5D2F" w:rsidDel="007C71BE">
            <w:rPr>
              <w:rStyle w:val="Hyperlink"/>
              <w:rFonts w:cs="Arial Unicode MS"/>
            </w:rPr>
            <w:delText>PWFALC</w:delText>
          </w:r>
          <w:r w:rsidR="002F5D2F" w:rsidDel="007C71BE">
            <w:rPr>
              <w:rFonts w:cs="Arial Unicode MS"/>
            </w:rPr>
            <w:fldChar w:fldCharType="end"/>
          </w:r>
        </w:del>
      </w:ins>
      <w:ins w:id="4" w:author="Ole Gunnar Finnerud" w:date="2023-02-13T09:04:00Z">
        <w:r w:rsidR="007C71BE">
          <w:rPr>
            <w:rFonts w:cs="Arial Unicode MS"/>
          </w:rPr>
          <w:t>[19],</w:t>
        </w:r>
      </w:ins>
      <w:r w:rsidR="00AA7E2A">
        <w:rPr>
          <w:rFonts w:eastAsia="Arial Unicode MS"/>
          <w:lang w:val="en-US"/>
        </w:rPr>
        <w:t xml:space="preserve"> as well as accelerators that can be applied to fields such as medicine in radiotherapy and material science as free-electron-lasers. The PWFA</w:t>
      </w:r>
      <w:r w:rsidR="0078784A" w:rsidRPr="0078784A">
        <w:rPr>
          <w:rFonts w:eastAsia="Arial Unicode MS"/>
          <w:lang w:val="en-US"/>
        </w:rPr>
        <w:t xml:space="preserve"> scheme has </w:t>
      </w:r>
      <w:r w:rsidR="00AA7E2A">
        <w:rPr>
          <w:rFonts w:eastAsia="Arial Unicode MS"/>
          <w:lang w:val="en-US"/>
        </w:rPr>
        <w:t>been shown to accelerate</w:t>
      </w:r>
      <w:r w:rsidR="0078784A" w:rsidRPr="0078784A">
        <w:rPr>
          <w:rFonts w:eastAsia="Arial Unicode MS"/>
          <w:lang w:val="en-US"/>
        </w:rPr>
        <w:t xml:space="preserve"> a significant amount of charge with high efficiency, low energy spread and an accelerating gradient of 4.4 GeV/m [</w:t>
      </w:r>
      <w:r w:rsidR="00C915C7">
        <w:t>8</w:t>
      </w:r>
      <w:r w:rsidR="0078784A" w:rsidRPr="0078784A">
        <w:rPr>
          <w:rFonts w:eastAsia="Arial Unicode MS"/>
          <w:lang w:val="en-US"/>
        </w:rPr>
        <w:t>].</w:t>
      </w:r>
      <w:r w:rsidR="0078784A">
        <w:rPr>
          <w:rFonts w:eastAsia="Arial Unicode MS"/>
          <w:lang w:val="en-US"/>
        </w:rPr>
        <w:t xml:space="preserve"> </w:t>
      </w:r>
    </w:p>
    <w:p w14:paraId="07CE2C1E" w14:textId="77777777" w:rsidR="0078784A" w:rsidRDefault="0078784A" w:rsidP="0078784A">
      <w:pPr>
        <w:pStyle w:val="PlainText"/>
        <w:rPr>
          <w:rFonts w:eastAsia="Arial Unicode MS"/>
          <w:lang w:val="en-US"/>
        </w:rPr>
      </w:pPr>
    </w:p>
    <w:p w14:paraId="69521A6F" w14:textId="143E524C" w:rsidR="0078784A" w:rsidRPr="0078784A" w:rsidRDefault="0078784A" w:rsidP="0078784A">
      <w:pPr>
        <w:pStyle w:val="PlainText"/>
        <w:rPr>
          <w:rFonts w:eastAsia="Arial Unicode MS"/>
        </w:rPr>
      </w:pPr>
      <w:r>
        <w:rPr>
          <w:rFonts w:eastAsia="Arial Unicode MS"/>
          <w:lang w:val="en-US"/>
        </w:rPr>
        <w:t>One of the major challenges in realizing this technology is maintaining good beam quality</w:t>
      </w:r>
      <w:r w:rsidR="00AA7E2A">
        <w:rPr>
          <w:rFonts w:eastAsia="Arial Unicode MS"/>
          <w:lang w:val="en-US"/>
        </w:rPr>
        <w:t>,</w:t>
      </w:r>
      <w:r>
        <w:rPr>
          <w:rFonts w:eastAsia="Arial Unicode MS"/>
          <w:lang w:val="en-US"/>
        </w:rPr>
        <w:t xml:space="preserve"> as the accelerated particles traverse the beamline. The beam-breakup instability in plasma wakefield accelerators is a transverse instability that is produced from the wakefields of the accelerated particles. The particles in the accelerated bunch will produce transverse wakefields which depend on their offset from the longitudinal axis. The particles situated behind will then produce a wakefield which has a contribution from the leading particle </w:t>
      </w:r>
      <w:r w:rsidR="008F46EB">
        <w:rPr>
          <w:rFonts w:eastAsia="Arial Unicode MS"/>
          <w:lang w:val="en-US"/>
        </w:rPr>
        <w:t>[</w:t>
      </w:r>
      <w:r w:rsidR="00C915C7">
        <w:rPr>
          <w:rFonts w:eastAsia="Arial Unicode MS"/>
        </w:rPr>
        <w:t>9</w:t>
      </w:r>
      <w:r>
        <w:rPr>
          <w:rFonts w:eastAsia="Arial Unicode MS"/>
        </w:rPr>
        <w:t xml:space="preserve">]. This wakefield </w:t>
      </w:r>
      <w:r w:rsidR="00B42DBF">
        <w:rPr>
          <w:rFonts w:eastAsia="Arial Unicode MS"/>
        </w:rPr>
        <w:t xml:space="preserve">may </w:t>
      </w:r>
      <w:r>
        <w:rPr>
          <w:rFonts w:eastAsia="Arial Unicode MS"/>
        </w:rPr>
        <w:t>exhibit resonance behaviour and its amplitude grows without bound which leads to the particles in the tail of the beam diverging from the longitudinal axis.</w:t>
      </w:r>
      <w:r w:rsidR="008F46EB">
        <w:rPr>
          <w:rFonts w:eastAsia="Arial Unicode MS"/>
        </w:rPr>
        <w:t xml:space="preserve"> This is a major issue </w:t>
      </w:r>
      <w:r w:rsidR="00AA7E2A">
        <w:rPr>
          <w:rFonts w:eastAsia="Arial Unicode MS"/>
        </w:rPr>
        <w:t xml:space="preserve">because a stable beam with a </w:t>
      </w:r>
      <w:r w:rsidR="00B42DBF">
        <w:rPr>
          <w:rFonts w:eastAsia="Arial Unicode MS"/>
        </w:rPr>
        <w:t xml:space="preserve">compact </w:t>
      </w:r>
      <w:r w:rsidR="00AA7E2A">
        <w:rPr>
          <w:rFonts w:eastAsia="Arial Unicode MS"/>
        </w:rPr>
        <w:lastRenderedPageBreak/>
        <w:t>beam size is required for most applications.</w:t>
      </w:r>
      <w:r w:rsidR="008F46EB">
        <w:rPr>
          <w:rFonts w:eastAsia="Arial Unicode MS"/>
        </w:rPr>
        <w:t xml:space="preserve"> S</w:t>
      </w:r>
      <w:r>
        <w:rPr>
          <w:rFonts w:eastAsia="Arial Unicode MS"/>
        </w:rPr>
        <w:t xml:space="preserve">tudies show that the size of this instability is related to the power transfer efficiency to the accelerated beam </w:t>
      </w:r>
      <w:r w:rsidR="003A1705">
        <w:rPr>
          <w:rFonts w:eastAsia="Arial Unicode MS"/>
        </w:rPr>
        <w:t xml:space="preserve">from the wakefield </w:t>
      </w:r>
      <w:r>
        <w:rPr>
          <w:rFonts w:eastAsia="Arial Unicode MS"/>
        </w:rPr>
        <w:t>[</w:t>
      </w:r>
      <w:r w:rsidR="008F46EB">
        <w:rPr>
          <w:rFonts w:eastAsia="Arial Unicode MS"/>
          <w:lang w:val="en-US"/>
        </w:rPr>
        <w:t>6</w:t>
      </w:r>
      <w:r w:rsidRPr="0078784A">
        <w:rPr>
          <w:rFonts w:eastAsia="Arial Unicode MS"/>
          <w:lang w:val="en-US"/>
        </w:rPr>
        <w:t>]</w:t>
      </w:r>
      <w:r w:rsidR="008F46EB">
        <w:rPr>
          <w:rFonts w:eastAsia="Arial Unicode MS"/>
          <w:lang w:val="en-US"/>
        </w:rPr>
        <w:t>.</w:t>
      </w:r>
      <w:r w:rsidRPr="0078784A">
        <w:rPr>
          <w:rFonts w:eastAsia="Arial Unicode MS"/>
          <w:lang w:val="en-US"/>
        </w:rPr>
        <w:t xml:space="preserve"> </w:t>
      </w:r>
      <w:r w:rsidR="003A1705">
        <w:rPr>
          <w:rFonts w:eastAsia="Arial Unicode MS"/>
          <w:lang w:val="en-US"/>
        </w:rPr>
        <w:t>This relation means that more energy extracted from the wakefield to the accelerated beam produces</w:t>
      </w:r>
      <w:r w:rsidR="00B42DBF">
        <w:rPr>
          <w:rFonts w:eastAsia="Arial Unicode MS"/>
          <w:lang w:val="en-US"/>
        </w:rPr>
        <w:t xml:space="preserve"> more instabilit</w:t>
      </w:r>
      <w:r w:rsidR="003A1705">
        <w:rPr>
          <w:rFonts w:eastAsia="Arial Unicode MS"/>
          <w:lang w:val="en-US"/>
        </w:rPr>
        <w:t>ies.</w:t>
      </w:r>
      <w:r w:rsidR="00B42DBF">
        <w:rPr>
          <w:rFonts w:eastAsia="Arial Unicode MS"/>
          <w:lang w:val="en-US"/>
        </w:rPr>
        <w:t xml:space="preserve"> </w:t>
      </w:r>
      <w:r w:rsidR="00AA7E2A">
        <w:rPr>
          <w:rFonts w:eastAsia="Arial Unicode MS"/>
          <w:lang w:val="en-US"/>
        </w:rPr>
        <w:t xml:space="preserve">Because of this relation, maintaining a high efficiency while reducing instabilities is a major obstacle when developing PWFA’s. Hence, it is essential to analyze this relation, </w:t>
      </w:r>
      <w:r w:rsidR="00B42DBF">
        <w:rPr>
          <w:rFonts w:eastAsia="Arial Unicode MS"/>
          <w:lang w:val="en-US"/>
        </w:rPr>
        <w:t>develop methods</w:t>
      </w:r>
      <w:r w:rsidR="00AA7E2A">
        <w:rPr>
          <w:rFonts w:eastAsia="Arial Unicode MS"/>
          <w:lang w:val="en-US"/>
        </w:rPr>
        <w:t xml:space="preserve"> that can be used to circumvent it.</w:t>
      </w:r>
      <w:r w:rsidR="00B42DBF">
        <w:rPr>
          <w:rFonts w:eastAsia="Arial Unicode MS"/>
          <w:lang w:val="en-US"/>
        </w:rPr>
        <w:t xml:space="preserve"> </w:t>
      </w:r>
      <w:r w:rsidR="003A1705">
        <w:rPr>
          <w:rFonts w:eastAsia="Arial Unicode MS"/>
          <w:lang w:val="en-US"/>
        </w:rPr>
        <w:t>An example of a method that will be described more in detail below is operating the accelerator in different regimes which are described by how many electrons are repelled from the plasma. Analytical experiments have indicated that the efficiency-instability relation may not hold in certain regimes.</w:t>
      </w:r>
    </w:p>
    <w:p w14:paraId="7A903030" w14:textId="44C1787D" w:rsidR="00D71A0E" w:rsidRPr="0078784A" w:rsidRDefault="00D71A0E">
      <w:pPr>
        <w:pStyle w:val="PlainText"/>
      </w:pPr>
    </w:p>
    <w:p w14:paraId="476F7D49" w14:textId="1B262B45" w:rsidR="0078784A" w:rsidRDefault="00134A53">
      <w:pPr>
        <w:pStyle w:val="PlainText"/>
        <w:rPr>
          <w:rFonts w:eastAsia="Arial Unicode MS" w:cs="Arial Unicode MS"/>
          <w:lang w:val="en-US"/>
        </w:rPr>
      </w:pPr>
      <w:r>
        <w:rPr>
          <w:rFonts w:eastAsia="Arial Unicode MS" w:cs="Arial Unicode MS"/>
          <w:b/>
          <w:bCs/>
          <w:lang w:val="en-US"/>
        </w:rPr>
        <w:t>4. Research questions and scientific challenges.</w:t>
      </w:r>
      <w:r w:rsidR="0078784A">
        <w:rPr>
          <w:rFonts w:eastAsia="Arial Unicode MS" w:cs="Arial Unicode MS"/>
          <w:lang w:val="en-US"/>
        </w:rPr>
        <w:t xml:space="preserve">  </w:t>
      </w:r>
    </w:p>
    <w:p w14:paraId="28303CE1" w14:textId="77777777" w:rsidR="0078784A" w:rsidRDefault="0078784A" w:rsidP="0078784A">
      <w:pPr>
        <w:pStyle w:val="PlainText"/>
        <w:rPr>
          <w:rFonts w:eastAsia="Arial Unicode MS" w:cs="Arial Unicode MS"/>
          <w:lang w:val="en-US"/>
        </w:rPr>
      </w:pPr>
      <w:r>
        <w:rPr>
          <w:rFonts w:eastAsia="Arial Unicode MS" w:cs="Arial Unicode MS"/>
          <w:lang w:val="en-US"/>
        </w:rPr>
        <w:t>If the efficiency-instability relation holds in all scenarios, there will be a fundamental limit to the efficiency that can be achieved in an ideal accelerator. This is a major challenge in the field as sufficient efficiency is necessary for the advantages of PWFA’s such as very high accelerating field and low construction cost.</w:t>
      </w:r>
    </w:p>
    <w:p w14:paraId="72AD1FEA" w14:textId="76AE467F" w:rsidR="0078784A" w:rsidRDefault="0078784A">
      <w:pPr>
        <w:pStyle w:val="PlainText"/>
        <w:rPr>
          <w:rFonts w:eastAsia="Arial Unicode MS" w:cs="Arial Unicode MS"/>
          <w:lang w:val="en-US"/>
        </w:rPr>
      </w:pPr>
    </w:p>
    <w:p w14:paraId="022603C5" w14:textId="5D9C5675" w:rsidR="0078784A" w:rsidRDefault="0078784A">
      <w:pPr>
        <w:pStyle w:val="PlainText"/>
        <w:rPr>
          <w:rFonts w:eastAsia="Arial Unicode MS" w:cs="Arial Unicode MS"/>
          <w:b/>
          <w:bCs/>
          <w:lang w:val="en-US"/>
        </w:rPr>
      </w:pPr>
      <w:r>
        <w:rPr>
          <w:rFonts w:eastAsia="Arial Unicode MS" w:cs="Arial Unicode MS"/>
          <w:b/>
          <w:bCs/>
          <w:lang w:val="en-US"/>
        </w:rPr>
        <w:t>Research question 1.</w:t>
      </w:r>
    </w:p>
    <w:p w14:paraId="5FA19012" w14:textId="0402349E" w:rsidR="008F46EB" w:rsidRPr="008F46EB" w:rsidRDefault="0078784A">
      <w:pPr>
        <w:pStyle w:val="PlainText"/>
        <w:rPr>
          <w:rFonts w:eastAsia="Arial Unicode MS"/>
        </w:rPr>
      </w:pPr>
      <w:r w:rsidRPr="008F46EB">
        <w:rPr>
          <w:rFonts w:eastAsia="Arial Unicode MS"/>
          <w:lang w:val="en-US"/>
        </w:rPr>
        <w:t xml:space="preserve">Can we inhibit transverse instabilities while </w:t>
      </w:r>
      <w:r w:rsidR="008F46EB">
        <w:rPr>
          <w:rFonts w:eastAsia="Arial Unicode MS"/>
          <w:lang w:val="en-US"/>
        </w:rPr>
        <w:t>maintaining</w:t>
      </w:r>
      <w:r w:rsidRPr="008F46EB">
        <w:rPr>
          <w:rFonts w:eastAsia="Arial Unicode MS"/>
          <w:lang w:val="en-US"/>
        </w:rPr>
        <w:t xml:space="preserve"> sufficient efficiencies by operating in the quasi-linear regime? The instability-efficiency relation is derived while assuming acceleration is operated in the blow-out regime where the incident beam repels all the plasma electrons away and form</w:t>
      </w:r>
      <w:r w:rsidR="008F46EB" w:rsidRPr="008F46EB">
        <w:rPr>
          <w:rFonts w:eastAsia="Arial Unicode MS"/>
          <w:lang w:val="en-US"/>
        </w:rPr>
        <w:t>s</w:t>
      </w:r>
      <w:r w:rsidRPr="008F46EB">
        <w:rPr>
          <w:rFonts w:eastAsia="Arial Unicode MS"/>
          <w:lang w:val="en-US"/>
        </w:rPr>
        <w:t xml:space="preserve"> an ion bubble. </w:t>
      </w:r>
      <w:r w:rsidR="008F46EB" w:rsidRPr="008F46EB">
        <w:rPr>
          <w:rFonts w:eastAsia="Arial Unicode MS"/>
          <w:lang w:val="en-US"/>
        </w:rPr>
        <w:t xml:space="preserve">The beam-breakup instability in the accelerated bunch has also been analyzed </w:t>
      </w:r>
      <w:r w:rsidR="00AA7E2A">
        <w:rPr>
          <w:rFonts w:eastAsia="Arial Unicode MS"/>
          <w:lang w:val="en-US"/>
        </w:rPr>
        <w:t xml:space="preserve">theoretically </w:t>
      </w:r>
      <w:r w:rsidR="008F46EB" w:rsidRPr="008F46EB">
        <w:rPr>
          <w:rFonts w:eastAsia="Arial Unicode MS"/>
          <w:lang w:val="en-US"/>
        </w:rPr>
        <w:t>in the quasi-linear regime</w:t>
      </w:r>
      <w:r w:rsidR="00AA7E2A">
        <w:rPr>
          <w:rFonts w:eastAsia="Arial Unicode MS"/>
          <w:lang w:val="en-US"/>
        </w:rPr>
        <w:t xml:space="preserve"> </w:t>
      </w:r>
      <w:r w:rsidR="008F46EB">
        <w:rPr>
          <w:rFonts w:eastAsia="Arial Unicode MS"/>
          <w:lang w:val="en-US"/>
        </w:rPr>
        <w:t xml:space="preserve">where only a fraction of the plasma electrons is repelled. In this regime the instability was </w:t>
      </w:r>
      <w:r w:rsidR="008F46EB" w:rsidRPr="008F46EB">
        <w:rPr>
          <w:rFonts w:eastAsia="Arial Unicode MS"/>
          <w:lang w:val="en-US"/>
        </w:rPr>
        <w:t xml:space="preserve">shown to </w:t>
      </w:r>
      <w:r w:rsidR="00AA7E2A">
        <w:rPr>
          <w:rFonts w:eastAsia="Arial Unicode MS"/>
          <w:lang w:val="en-US"/>
        </w:rPr>
        <w:t>saturate at a much smaller level</w:t>
      </w:r>
      <w:r w:rsidR="008F46EB" w:rsidRPr="008F46EB">
        <w:rPr>
          <w:rFonts w:eastAsia="Arial Unicode MS"/>
          <w:lang w:val="en-US"/>
        </w:rPr>
        <w:t xml:space="preserve"> than previously </w:t>
      </w:r>
      <w:r w:rsidR="00AA7E2A">
        <w:rPr>
          <w:rFonts w:eastAsia="Arial Unicode MS"/>
          <w:lang w:val="en-US"/>
        </w:rPr>
        <w:t>predicted</w:t>
      </w:r>
      <w:r w:rsidR="008F46EB" w:rsidRPr="008F46EB">
        <w:rPr>
          <w:rFonts w:eastAsia="Arial Unicode MS"/>
          <w:lang w:val="en-US"/>
        </w:rPr>
        <w:t xml:space="preserve"> [</w:t>
      </w:r>
      <w:r w:rsidR="00C915C7">
        <w:rPr>
          <w:rFonts w:eastAsia="Arial Unicode MS"/>
          <w:lang w:val="en-US"/>
        </w:rPr>
        <w:t>10</w:t>
      </w:r>
      <w:r w:rsidR="008F46EB">
        <w:rPr>
          <w:rFonts w:eastAsia="Arial Unicode MS"/>
          <w:lang w:val="en-US"/>
        </w:rPr>
        <w:t>]</w:t>
      </w:r>
      <w:r w:rsidR="008F46EB" w:rsidRPr="008F46EB">
        <w:rPr>
          <w:rFonts w:eastAsia="Arial Unicode MS"/>
          <w:lang w:val="en-US"/>
        </w:rPr>
        <w:t xml:space="preserve">. </w:t>
      </w:r>
      <w:r w:rsidR="00AA7E2A">
        <w:rPr>
          <w:rFonts w:eastAsia="Arial Unicode MS"/>
          <w:lang w:val="en-US"/>
        </w:rPr>
        <w:t xml:space="preserve">This saturation originates from a naturally occurring head-to-tail </w:t>
      </w:r>
      <w:proofErr w:type="spellStart"/>
      <w:r w:rsidR="00AA7E2A">
        <w:rPr>
          <w:rFonts w:eastAsia="Arial Unicode MS"/>
          <w:lang w:val="en-US"/>
        </w:rPr>
        <w:t>betatron</w:t>
      </w:r>
      <w:proofErr w:type="spellEnd"/>
      <w:r w:rsidR="00AA7E2A">
        <w:rPr>
          <w:rFonts w:eastAsia="Arial Unicode MS"/>
          <w:lang w:val="en-US"/>
        </w:rPr>
        <w:t xml:space="preserve"> frequency spread which mitigates the instability [</w:t>
      </w:r>
      <w:r w:rsidR="00D20200">
        <w:rPr>
          <w:rFonts w:eastAsia="Arial Unicode MS"/>
          <w:lang w:val="en-US"/>
        </w:rPr>
        <w:t>10</w:t>
      </w:r>
      <w:r w:rsidR="00AA7E2A">
        <w:rPr>
          <w:rFonts w:eastAsia="Arial Unicode MS"/>
          <w:lang w:val="en-US"/>
        </w:rPr>
        <w:t>, 1</w:t>
      </w:r>
      <w:r w:rsidR="00D20200">
        <w:rPr>
          <w:rFonts w:eastAsia="Arial Unicode MS"/>
          <w:lang w:val="en-US"/>
        </w:rPr>
        <w:t>1</w:t>
      </w:r>
      <w:r w:rsidR="00AA7E2A">
        <w:rPr>
          <w:rFonts w:eastAsia="Arial Unicode MS"/>
          <w:lang w:val="en-US"/>
        </w:rPr>
        <w:t>, 1</w:t>
      </w:r>
      <w:r w:rsidR="00D20200">
        <w:rPr>
          <w:rFonts w:eastAsia="Arial Unicode MS"/>
          <w:lang w:val="en-US"/>
        </w:rPr>
        <w:t>2</w:t>
      </w:r>
      <w:r w:rsidR="00AA7E2A">
        <w:rPr>
          <w:rFonts w:eastAsia="Arial Unicode MS"/>
          <w:lang w:val="en-US"/>
        </w:rPr>
        <w:t xml:space="preserve">].  This is not viable in the blowout regime as the </w:t>
      </w:r>
      <w:proofErr w:type="spellStart"/>
      <w:r w:rsidR="00AA7E2A">
        <w:rPr>
          <w:rFonts w:eastAsia="Arial Unicode MS"/>
          <w:lang w:val="en-US"/>
        </w:rPr>
        <w:t>wakefield’s</w:t>
      </w:r>
      <w:proofErr w:type="spellEnd"/>
      <w:r w:rsidR="00AA7E2A">
        <w:rPr>
          <w:rFonts w:eastAsia="Arial Unicode MS"/>
          <w:lang w:val="en-US"/>
        </w:rPr>
        <w:t xml:space="preserve"> focusing force does not depend on the longitudinal axis. However, in the quasi-linear regime the focusing force varies as a function of the axis which naturally introduces a spread in the </w:t>
      </w:r>
      <w:proofErr w:type="spellStart"/>
      <w:r w:rsidR="00AA7E2A">
        <w:rPr>
          <w:rFonts w:eastAsia="Arial Unicode MS"/>
          <w:lang w:val="en-US"/>
        </w:rPr>
        <w:t>betatron</w:t>
      </w:r>
      <w:proofErr w:type="spellEnd"/>
      <w:r w:rsidR="00AA7E2A">
        <w:rPr>
          <w:rFonts w:eastAsia="Arial Unicode MS"/>
          <w:lang w:val="en-US"/>
        </w:rPr>
        <w:t xml:space="preserve"> frequency [1</w:t>
      </w:r>
      <w:r w:rsidR="00D20200">
        <w:rPr>
          <w:rFonts w:eastAsia="Arial Unicode MS"/>
          <w:lang w:val="en-US"/>
        </w:rPr>
        <w:t>0</w:t>
      </w:r>
      <w:r w:rsidR="00AA7E2A">
        <w:rPr>
          <w:rFonts w:eastAsia="Arial Unicode MS"/>
          <w:lang w:val="en-US"/>
        </w:rPr>
        <w:t xml:space="preserve">]. This was demonstrated in particle-in-cell simulations (PIC) carried out in the quasi-linear regime where the instability quickly saturated. </w:t>
      </w:r>
      <w:r w:rsidR="008F46EB" w:rsidRPr="008F46EB">
        <w:rPr>
          <w:rFonts w:eastAsia="Arial Unicode MS"/>
          <w:lang w:val="en-US"/>
        </w:rPr>
        <w:t>We will examine if this is what we see in practice while operating a PWFA in the quasi-linear regime at the E302 experiment at FACET-II.</w:t>
      </w:r>
    </w:p>
    <w:p w14:paraId="0DE6AD91" w14:textId="659D449A" w:rsidR="008F46EB" w:rsidRDefault="008F46EB">
      <w:pPr>
        <w:pStyle w:val="PlainText"/>
        <w:rPr>
          <w:rFonts w:eastAsia="Arial Unicode MS"/>
          <w:lang w:val="en-US"/>
        </w:rPr>
      </w:pPr>
    </w:p>
    <w:p w14:paraId="6F982536" w14:textId="64B60A25" w:rsidR="008F46EB" w:rsidRDefault="008F46EB" w:rsidP="008F46EB">
      <w:pPr>
        <w:pStyle w:val="PlainText"/>
        <w:rPr>
          <w:rFonts w:eastAsia="Arial Unicode MS" w:cs="Arial Unicode MS"/>
          <w:b/>
          <w:bCs/>
          <w:lang w:val="en-US"/>
        </w:rPr>
      </w:pPr>
      <w:r>
        <w:rPr>
          <w:rFonts w:eastAsia="Arial Unicode MS" w:cs="Arial Unicode MS"/>
          <w:b/>
          <w:bCs/>
          <w:lang w:val="en-US"/>
        </w:rPr>
        <w:t xml:space="preserve">Research question 2. </w:t>
      </w:r>
    </w:p>
    <w:p w14:paraId="59AD0DA1" w14:textId="32A0F6E3" w:rsidR="008F46EB" w:rsidRPr="008F46EB" w:rsidRDefault="008F46EB" w:rsidP="008F46EB">
      <w:pPr>
        <w:pStyle w:val="PlainText"/>
        <w:rPr>
          <w:rFonts w:eastAsia="Arial Unicode MS" w:cs="Arial Unicode MS"/>
        </w:rPr>
      </w:pPr>
      <w:r>
        <w:rPr>
          <w:rFonts w:eastAsia="Arial Unicode MS" w:cs="Arial Unicode MS"/>
          <w:lang w:val="en-US"/>
        </w:rPr>
        <w:t xml:space="preserve">Can we inhibit transverse instabilities with appropriate amounts of ion motion and initial beam distribution shaping? </w:t>
      </w:r>
      <w:r w:rsidR="00D83314">
        <w:rPr>
          <w:rFonts w:eastAsia="Arial Unicode MS" w:cs="Arial Unicode MS"/>
          <w:lang w:val="en-US"/>
        </w:rPr>
        <w:t xml:space="preserve">When the density of the incoming particle beams in the accelerator is much larger than the density of the plasma the coulomb forces repel the ions in the plasma enough to cause significant ion motion which produce focusing fields. </w:t>
      </w:r>
      <w:r>
        <w:rPr>
          <w:rFonts w:eastAsia="Arial Unicode MS" w:cs="Arial Unicode MS"/>
          <w:lang w:val="en-US"/>
        </w:rPr>
        <w:t xml:space="preserve">Specific beam distributions have been shown to inhibit transverse instabilities in the blowout regime because of </w:t>
      </w:r>
      <w:r w:rsidR="00D83314">
        <w:rPr>
          <w:rFonts w:eastAsia="Arial Unicode MS" w:cs="Arial Unicode MS"/>
          <w:lang w:val="en-US"/>
        </w:rPr>
        <w:t xml:space="preserve">the </w:t>
      </w:r>
      <w:r>
        <w:rPr>
          <w:rFonts w:eastAsia="Arial Unicode MS" w:cs="Arial Unicode MS"/>
          <w:lang w:val="en-US"/>
        </w:rPr>
        <w:t>non-linear focusing introduced from moderate ion motion [1</w:t>
      </w:r>
      <w:r w:rsidR="00D20200">
        <w:rPr>
          <w:rFonts w:eastAsia="Arial Unicode MS" w:cs="Arial Unicode MS"/>
          <w:lang w:val="en-US"/>
        </w:rPr>
        <w:t>3</w:t>
      </w:r>
      <w:r>
        <w:rPr>
          <w:rFonts w:eastAsia="Arial Unicode MS" w:cs="Arial Unicode MS"/>
          <w:lang w:val="en-US"/>
        </w:rPr>
        <w:t>].</w:t>
      </w:r>
      <w:r w:rsidR="006B1E6A">
        <w:rPr>
          <w:rFonts w:eastAsia="Arial Unicode MS" w:cs="Arial Unicode MS"/>
          <w:lang w:val="en-US"/>
        </w:rPr>
        <w:t xml:space="preserve"> </w:t>
      </w:r>
      <w:r w:rsidR="00D83314">
        <w:rPr>
          <w:rFonts w:eastAsia="Arial Unicode MS" w:cs="Arial Unicode MS"/>
          <w:lang w:val="en-US"/>
        </w:rPr>
        <w:t xml:space="preserve">This was shown analytically and holds for both the blowout and quasi-linear regime. Simulations </w:t>
      </w:r>
      <w:r w:rsidR="008E74BA">
        <w:rPr>
          <w:rFonts w:eastAsia="Arial Unicode MS" w:cs="Arial Unicode MS"/>
          <w:lang w:val="en-US"/>
        </w:rPr>
        <w:t>were carried out in the quasi-linear regime using the PIC framework and were shown to be in good agreement from the analytical results where equilibrium distributions of the initial beam which preserves emittance and inhibits transverse instabilities were found [1</w:t>
      </w:r>
      <w:r w:rsidR="00D20200">
        <w:rPr>
          <w:rFonts w:eastAsia="Arial Unicode MS" w:cs="Arial Unicode MS"/>
          <w:lang w:val="en-US"/>
        </w:rPr>
        <w:t>3</w:t>
      </w:r>
      <w:r w:rsidR="008E74BA">
        <w:rPr>
          <w:rFonts w:eastAsia="Arial Unicode MS" w:cs="Arial Unicode MS"/>
          <w:lang w:val="en-US"/>
        </w:rPr>
        <w:t xml:space="preserve">]. </w:t>
      </w:r>
      <w:r>
        <w:rPr>
          <w:rFonts w:eastAsia="Arial Unicode MS" w:cs="Arial Unicode MS"/>
          <w:lang w:val="en-US"/>
        </w:rPr>
        <w:t>We want to investigate if this method</w:t>
      </w:r>
      <w:r w:rsidR="008E74BA">
        <w:rPr>
          <w:rFonts w:eastAsia="Arial Unicode MS" w:cs="Arial Unicode MS"/>
          <w:lang w:val="en-US"/>
        </w:rPr>
        <w:t xml:space="preserve"> functions well in a real environment</w:t>
      </w:r>
      <w:r>
        <w:rPr>
          <w:rFonts w:eastAsia="Arial Unicode MS" w:cs="Arial Unicode MS"/>
          <w:lang w:val="en-US"/>
        </w:rPr>
        <w:t xml:space="preserve"> to inhibit transverse instabilities in the quasi-linear regime while maintaining high efficiency</w:t>
      </w:r>
      <w:r w:rsidR="008E74BA">
        <w:rPr>
          <w:rFonts w:eastAsia="Arial Unicode MS" w:cs="Arial Unicode MS"/>
          <w:lang w:val="en-US"/>
        </w:rPr>
        <w:t>. This will be done at the E302 experiment.</w:t>
      </w:r>
    </w:p>
    <w:p w14:paraId="709BE475" w14:textId="77777777" w:rsidR="00D71A0E" w:rsidRDefault="00D71A0E">
      <w:pPr>
        <w:pStyle w:val="PlainText"/>
        <w:rPr>
          <w:lang w:val="en-US"/>
        </w:rPr>
      </w:pPr>
    </w:p>
    <w:p w14:paraId="6B9B6711" w14:textId="77777777" w:rsidR="008F46EB" w:rsidRPr="0078784A" w:rsidRDefault="00134A53" w:rsidP="008F46EB">
      <w:pPr>
        <w:pStyle w:val="PlainText"/>
        <w:rPr>
          <w:rFonts w:cs="Arial Unicode MS"/>
        </w:rPr>
      </w:pPr>
      <w:r>
        <w:rPr>
          <w:rFonts w:eastAsia="Arial Unicode MS" w:cs="Arial Unicode MS"/>
          <w:b/>
          <w:bCs/>
          <w:lang w:val="en-US"/>
        </w:rPr>
        <w:t>5. Scientific method.</w:t>
      </w:r>
      <w:r>
        <w:rPr>
          <w:rFonts w:eastAsia="Arial Unicode MS" w:cs="Arial Unicode MS"/>
          <w:lang w:val="en-US"/>
        </w:rPr>
        <w:t xml:space="preserve"> </w:t>
      </w:r>
      <w:r w:rsidR="008F46EB" w:rsidRPr="0078784A">
        <w:rPr>
          <w:rFonts w:cs="Arial Unicode MS"/>
        </w:rPr>
        <w:t>There are two components to the project, one numerical/theoretical, and one experimental:</w:t>
      </w:r>
    </w:p>
    <w:p w14:paraId="43CDEEB0" w14:textId="77777777" w:rsidR="008F46EB" w:rsidRPr="0078784A" w:rsidRDefault="008F46EB" w:rsidP="008F46EB">
      <w:pPr>
        <w:pStyle w:val="PlainText"/>
        <w:rPr>
          <w:rFonts w:cs="Arial Unicode MS"/>
        </w:rPr>
      </w:pPr>
    </w:p>
    <w:p w14:paraId="57970FD3" w14:textId="0C34EF4A" w:rsidR="008F46EB" w:rsidRDefault="008F46EB" w:rsidP="008F46EB">
      <w:pPr>
        <w:pStyle w:val="PlainText"/>
        <w:rPr>
          <w:rFonts w:cs="Arial Unicode MS"/>
        </w:rPr>
      </w:pPr>
      <w:r w:rsidRPr="0078784A">
        <w:rPr>
          <w:rFonts w:cs="Arial Unicode MS"/>
          <w:b/>
          <w:bCs/>
        </w:rPr>
        <w:t>Numerical/theoretical: </w:t>
      </w:r>
      <w:r w:rsidRPr="0078784A">
        <w:rPr>
          <w:rFonts w:cs="Arial Unicode MS"/>
        </w:rPr>
        <w:t xml:space="preserve"> </w:t>
      </w:r>
      <w:r>
        <w:rPr>
          <w:rFonts w:cs="Arial Unicode MS"/>
        </w:rPr>
        <w:t>We</w:t>
      </w:r>
      <w:r w:rsidRPr="0078784A">
        <w:rPr>
          <w:rFonts w:cs="Arial Unicode MS"/>
        </w:rPr>
        <w:t xml:space="preserve"> will build numerical models to study the "beam-breakup instability” in </w:t>
      </w:r>
      <w:r>
        <w:rPr>
          <w:rFonts w:cs="Arial Unicode MS"/>
        </w:rPr>
        <w:t xml:space="preserve">the accelerated beam in </w:t>
      </w:r>
      <w:r w:rsidRPr="0078784A">
        <w:rPr>
          <w:rFonts w:cs="Arial Unicode MS"/>
        </w:rPr>
        <w:t xml:space="preserve">the plasma accelerator, and to quantify the tolerances for accelerating a beam while preserving the beam quality. </w:t>
      </w:r>
      <w:r>
        <w:rPr>
          <w:rFonts w:cs="Arial Unicode MS"/>
        </w:rPr>
        <w:t>The numerical model which is called OPAL (optimizing plasma accelerators)</w:t>
      </w:r>
      <w:r w:rsidR="00AE1024">
        <w:rPr>
          <w:rFonts w:cs="Arial Unicode MS"/>
        </w:rPr>
        <w:t xml:space="preserve"> </w:t>
      </w:r>
      <w:r w:rsidR="002A50BB">
        <w:rPr>
          <w:rFonts w:cs="Arial Unicode MS"/>
        </w:rPr>
        <w:t>was created</w:t>
      </w:r>
      <w:r w:rsidR="003A1705">
        <w:rPr>
          <w:rFonts w:cs="Arial Unicode MS"/>
        </w:rPr>
        <w:t xml:space="preserve"> by the particle acceleration group at </w:t>
      </w:r>
      <w:proofErr w:type="spellStart"/>
      <w:r w:rsidR="003A1705">
        <w:rPr>
          <w:rFonts w:cs="Arial Unicode MS"/>
        </w:rPr>
        <w:t>UiO</w:t>
      </w:r>
      <w:proofErr w:type="spellEnd"/>
      <w:r w:rsidR="002A50BB">
        <w:rPr>
          <w:rFonts w:cs="Arial Unicode MS"/>
        </w:rPr>
        <w:t xml:space="preserve"> and will be a </w:t>
      </w:r>
      <w:r w:rsidR="004872F6">
        <w:rPr>
          <w:rFonts w:cs="Arial Unicode MS"/>
        </w:rPr>
        <w:t xml:space="preserve">start-to-end </w:t>
      </w:r>
      <w:r w:rsidR="002A50BB">
        <w:rPr>
          <w:rFonts w:cs="Arial Unicode MS"/>
        </w:rPr>
        <w:lastRenderedPageBreak/>
        <w:t xml:space="preserve">beam-driven plasma wakefield accelerator built in python. This simulation will have a class system consisting of the various stages and components in a PWFA. I will contribute with design and implementation of concepts relevant to this PhD such as imaging of the accelerated particles and instabilities and efficiencies in beam. </w:t>
      </w:r>
      <w:r>
        <w:rPr>
          <w:rFonts w:cs="Arial Unicode MS"/>
        </w:rPr>
        <w:t xml:space="preserve">The code will be structured in a way to allow for variations in input parameters for the beam and beamline components such that the accelerator can be tuned to model the plasma and accelerated particles under various conditions. </w:t>
      </w:r>
      <w:r w:rsidR="002A50BB">
        <w:rPr>
          <w:rFonts w:cs="Arial Unicode MS"/>
        </w:rPr>
        <w:t xml:space="preserve">An example of this is introducing an initial offset in the beam in either the x or y </w:t>
      </w:r>
      <w:r w:rsidR="00F3731F">
        <w:rPr>
          <w:rFonts w:cs="Arial Unicode MS"/>
        </w:rPr>
        <w:t>axis</w:t>
      </w:r>
      <w:r w:rsidR="002A50BB">
        <w:rPr>
          <w:rFonts w:cs="Arial Unicode MS"/>
        </w:rPr>
        <w:t xml:space="preserve">. </w:t>
      </w:r>
      <w:r w:rsidR="004872F6">
        <w:rPr>
          <w:rFonts w:cs="Arial Unicode MS"/>
        </w:rPr>
        <w:t>By doing this we can observe how the wakefield and position of the beam particles are impacted by an initial offset which leads to transverse instabilities as described in Section 3.</w:t>
      </w:r>
    </w:p>
    <w:p w14:paraId="6224DC3C" w14:textId="77777777" w:rsidR="004872F6" w:rsidRDefault="004872F6" w:rsidP="008F46EB">
      <w:pPr>
        <w:pStyle w:val="PlainText"/>
        <w:rPr>
          <w:rFonts w:cs="Arial Unicode MS"/>
        </w:rPr>
      </w:pPr>
    </w:p>
    <w:p w14:paraId="4E4AA4FC" w14:textId="66DE4FAB" w:rsidR="008F46EB" w:rsidRPr="008F46EB" w:rsidRDefault="008F46EB" w:rsidP="008F46EB">
      <w:pPr>
        <w:pStyle w:val="PlainText"/>
        <w:rPr>
          <w:rFonts w:cs="Arial Unicode MS"/>
        </w:rPr>
      </w:pPr>
      <w:r w:rsidRPr="008F46EB">
        <w:rPr>
          <w:rFonts w:cs="Arial Unicode MS"/>
        </w:rPr>
        <w:t xml:space="preserve">We will use established Particle-In-Cell (PIC) code to model the interaction of the particle beam and plasma in the detector which returns a wakefield that we can extract from the code. </w:t>
      </w:r>
      <w:r w:rsidR="004872F6" w:rsidRPr="008F46EB">
        <w:rPr>
          <w:rFonts w:cs="Arial Unicode MS"/>
        </w:rPr>
        <w:t>Additionally,</w:t>
      </w:r>
      <w:r w:rsidRPr="008F46EB">
        <w:rPr>
          <w:rFonts w:cs="Arial Unicode MS"/>
        </w:rPr>
        <w:t xml:space="preserve"> this PIC code called </w:t>
      </w:r>
      <w:proofErr w:type="spellStart"/>
      <w:r w:rsidRPr="008F46EB">
        <w:rPr>
          <w:rFonts w:cs="Arial Unicode MS"/>
        </w:rPr>
        <w:t>HiPACE</w:t>
      </w:r>
      <w:proofErr w:type="spellEnd"/>
      <w:r w:rsidRPr="008F46EB">
        <w:rPr>
          <w:rFonts w:cs="Arial Unicode MS"/>
        </w:rPr>
        <w:t>++ [</w:t>
      </w:r>
      <w:r w:rsidR="00D20200">
        <w:rPr>
          <w:rFonts w:cs="Arial Unicode MS"/>
        </w:rPr>
        <w:t>14</w:t>
      </w:r>
      <w:r w:rsidRPr="008F46EB">
        <w:rPr>
          <w:rFonts w:cs="Arial Unicode MS"/>
        </w:rPr>
        <w:t>]</w:t>
      </w:r>
      <w:r w:rsidR="00CD0B04">
        <w:rPr>
          <w:rFonts w:cs="Arial Unicode MS"/>
        </w:rPr>
        <w:t xml:space="preserve">, </w:t>
      </w:r>
      <w:r w:rsidRPr="008F46EB">
        <w:rPr>
          <w:rFonts w:cs="Arial Unicode MS"/>
        </w:rPr>
        <w:t xml:space="preserve">will be used to test and validate the performance of our model by inserting our propagated beam into the code. </w:t>
      </w:r>
      <w:r w:rsidR="004872F6">
        <w:rPr>
          <w:rFonts w:cs="Arial Unicode MS"/>
        </w:rPr>
        <w:t xml:space="preserve">We will for example be able to introduce an offset in the initial beam positions and observe if our start-to-end simulation produces the same </w:t>
      </w:r>
      <w:r w:rsidR="00AB110E">
        <w:rPr>
          <w:rFonts w:cs="Arial Unicode MS"/>
        </w:rPr>
        <w:t>transverse instabilities</w:t>
      </w:r>
      <w:r w:rsidR="004872F6">
        <w:rPr>
          <w:rFonts w:cs="Arial Unicode MS"/>
        </w:rPr>
        <w:t xml:space="preserve"> as </w:t>
      </w:r>
      <w:r w:rsidR="00AB110E">
        <w:rPr>
          <w:rFonts w:cs="Arial Unicode MS"/>
        </w:rPr>
        <w:t>the</w:t>
      </w:r>
      <w:r w:rsidR="004872F6">
        <w:rPr>
          <w:rFonts w:cs="Arial Unicode MS"/>
        </w:rPr>
        <w:t xml:space="preserve"> </w:t>
      </w:r>
      <w:proofErr w:type="spellStart"/>
      <w:r w:rsidR="004872F6">
        <w:rPr>
          <w:rFonts w:cs="Arial Unicode MS"/>
        </w:rPr>
        <w:t>HiPACE</w:t>
      </w:r>
      <w:proofErr w:type="spellEnd"/>
      <w:r w:rsidR="004872F6">
        <w:rPr>
          <w:rFonts w:cs="Arial Unicode MS"/>
        </w:rPr>
        <w:t>++</w:t>
      </w:r>
      <w:r w:rsidR="00AB110E">
        <w:rPr>
          <w:rFonts w:cs="Arial Unicode MS"/>
        </w:rPr>
        <w:t xml:space="preserve"> code when the offset beam is inserted</w:t>
      </w:r>
      <w:r w:rsidR="004872F6">
        <w:rPr>
          <w:rFonts w:cs="Arial Unicode MS"/>
        </w:rPr>
        <w:t xml:space="preserve">. </w:t>
      </w:r>
      <w:r w:rsidRPr="008F46EB">
        <w:rPr>
          <w:rFonts w:cs="Arial Unicode MS"/>
        </w:rPr>
        <w:t xml:space="preserve">We will use our simulation model and </w:t>
      </w:r>
      <w:proofErr w:type="spellStart"/>
      <w:r w:rsidRPr="008F46EB">
        <w:rPr>
          <w:rFonts w:cs="Arial Unicode MS"/>
        </w:rPr>
        <w:t>HiPACE</w:t>
      </w:r>
      <w:proofErr w:type="spellEnd"/>
      <w:r w:rsidRPr="008F46EB">
        <w:rPr>
          <w:rFonts w:cs="Arial Unicode MS"/>
        </w:rPr>
        <w:t xml:space="preserve">++ to model the behaviour of the plasma wakefield and </w:t>
      </w:r>
      <w:proofErr w:type="spellStart"/>
      <w:r w:rsidRPr="008F46EB">
        <w:rPr>
          <w:rFonts w:cs="Arial Unicode MS"/>
        </w:rPr>
        <w:t>phasespace</w:t>
      </w:r>
      <w:proofErr w:type="spellEnd"/>
      <w:r w:rsidRPr="008F46EB">
        <w:rPr>
          <w:rFonts w:cs="Arial Unicode MS"/>
        </w:rPr>
        <w:t xml:space="preserve"> of the accelerated particles when transverse instabilities occur. We will also model how these instabilities relate to the power efficiency for the accelerated particles. Furthermore, this model will be used to obtain the prerequisite knowledge of beam-driven plasma wakefield acceleration, instabilities, and efficiencies before applying this information to run the </w:t>
      </w:r>
      <w:r w:rsidR="00CD0B04">
        <w:rPr>
          <w:rFonts w:cs="Arial Unicode MS"/>
        </w:rPr>
        <w:t>E302</w:t>
      </w:r>
      <w:r w:rsidRPr="008F46EB">
        <w:rPr>
          <w:rFonts w:cs="Arial Unicode MS"/>
        </w:rPr>
        <w:t xml:space="preserve"> experiment at SLAC National Accelerator Laboratory in </w:t>
      </w:r>
      <w:r w:rsidR="00AE1024">
        <w:rPr>
          <w:rFonts w:cs="Arial Unicode MS"/>
        </w:rPr>
        <w:t>Stanford</w:t>
      </w:r>
      <w:r w:rsidRPr="008F46EB">
        <w:rPr>
          <w:rFonts w:cs="Arial Unicode MS"/>
        </w:rPr>
        <w:t>, California.</w:t>
      </w:r>
      <w:r w:rsidR="004872F6">
        <w:rPr>
          <w:rFonts w:cs="Arial Unicode MS"/>
        </w:rPr>
        <w:t xml:space="preserve"> </w:t>
      </w:r>
    </w:p>
    <w:p w14:paraId="20A84997" w14:textId="77777777" w:rsidR="008F46EB" w:rsidRPr="0078784A" w:rsidRDefault="008F46EB" w:rsidP="008F46EB">
      <w:pPr>
        <w:pStyle w:val="PlainText"/>
        <w:rPr>
          <w:rFonts w:cs="Arial Unicode MS"/>
        </w:rPr>
      </w:pPr>
    </w:p>
    <w:p w14:paraId="6362C363" w14:textId="7CB96CDD" w:rsidR="00E22E80" w:rsidRDefault="008F46EB">
      <w:pPr>
        <w:pStyle w:val="PlainText"/>
        <w:rPr>
          <w:rFonts w:cs="Arial Unicode MS"/>
        </w:rPr>
      </w:pPr>
      <w:r w:rsidRPr="0078784A">
        <w:rPr>
          <w:rFonts w:cs="Arial Unicode MS"/>
        </w:rPr>
        <w:t>2) </w:t>
      </w:r>
      <w:r w:rsidRPr="0078784A">
        <w:rPr>
          <w:rFonts w:cs="Arial Unicode MS"/>
          <w:b/>
          <w:bCs/>
        </w:rPr>
        <w:t>Experimental:</w:t>
      </w:r>
      <w:r w:rsidRPr="0078784A">
        <w:rPr>
          <w:rFonts w:cs="Arial Unicode MS"/>
        </w:rPr>
        <w:t xml:space="preserve"> to validate the theoretical models of the beam break-up instability, </w:t>
      </w:r>
      <w:r>
        <w:rPr>
          <w:rFonts w:cs="Arial Unicode MS"/>
        </w:rPr>
        <w:t xml:space="preserve">we </w:t>
      </w:r>
      <w:r w:rsidRPr="0078784A">
        <w:rPr>
          <w:rFonts w:cs="Arial Unicode MS"/>
        </w:rPr>
        <w:t>will study transverse instabilities experimentally at FACET-II [</w:t>
      </w:r>
      <w:r w:rsidR="00D20200">
        <w:rPr>
          <w:rFonts w:cs="Arial Unicode MS"/>
        </w:rPr>
        <w:t>15</w:t>
      </w:r>
      <w:r w:rsidRPr="0078784A">
        <w:rPr>
          <w:rFonts w:cs="Arial Unicode MS"/>
        </w:rPr>
        <w:t xml:space="preserve">], a facility built for high energy plasma wakefield research, equipped with high energy (10 GeV), </w:t>
      </w:r>
      <w:r>
        <w:rPr>
          <w:rFonts w:cs="Arial Unicode MS"/>
        </w:rPr>
        <w:t>high-quality</w:t>
      </w:r>
      <w:r w:rsidRPr="0078784A">
        <w:rPr>
          <w:rFonts w:cs="Arial Unicode MS"/>
        </w:rPr>
        <w:t xml:space="preserve"> electron beams, and plasma sources of the scale required for a plasma collider [</w:t>
      </w:r>
      <w:r w:rsidR="00D20200">
        <w:rPr>
          <w:rFonts w:cs="Arial Unicode MS"/>
        </w:rPr>
        <w:t>15</w:t>
      </w:r>
      <w:r w:rsidRPr="0078784A">
        <w:rPr>
          <w:rFonts w:cs="Arial Unicode MS"/>
        </w:rPr>
        <w:t>]. The Oslo group have prepared for experiments at FACET-II on beam-plasma transverse instability studies</w:t>
      </w:r>
      <w:r>
        <w:rPr>
          <w:rFonts w:cs="Arial Unicode MS"/>
        </w:rPr>
        <w:t xml:space="preserve"> [</w:t>
      </w:r>
      <w:r w:rsidR="00D20200">
        <w:rPr>
          <w:rFonts w:cs="Arial Unicode MS"/>
        </w:rPr>
        <w:t>16</w:t>
      </w:r>
      <w:r>
        <w:rPr>
          <w:rFonts w:cs="Arial Unicode MS"/>
        </w:rPr>
        <w:t>]</w:t>
      </w:r>
      <w:r w:rsidRPr="0078784A">
        <w:rPr>
          <w:rFonts w:cs="Arial Unicode MS"/>
        </w:rPr>
        <w:t xml:space="preserve">. This ensures </w:t>
      </w:r>
      <w:r>
        <w:rPr>
          <w:rFonts w:cs="Arial Unicode MS"/>
        </w:rPr>
        <w:t>we</w:t>
      </w:r>
      <w:r w:rsidRPr="0078784A">
        <w:rPr>
          <w:rFonts w:cs="Arial Unicode MS"/>
        </w:rPr>
        <w:t xml:space="preserve"> ha</w:t>
      </w:r>
      <w:r>
        <w:rPr>
          <w:rFonts w:cs="Arial Unicode MS"/>
        </w:rPr>
        <w:t>ve</w:t>
      </w:r>
      <w:r w:rsidRPr="0078784A">
        <w:rPr>
          <w:rFonts w:cs="Arial Unicode MS"/>
        </w:rPr>
        <w:t xml:space="preserve"> full access to performing experiments.</w:t>
      </w:r>
      <w:r>
        <w:rPr>
          <w:rFonts w:cs="Arial Unicode MS"/>
        </w:rPr>
        <w:t xml:space="preserve"> Transverse instabilities and their relation to power efficiency will be studied at the E302 experiment at FACET-II. </w:t>
      </w:r>
    </w:p>
    <w:p w14:paraId="01BEA71B" w14:textId="77777777" w:rsidR="00E22E80" w:rsidRDefault="00E22E80">
      <w:pPr>
        <w:pStyle w:val="PlainText"/>
        <w:rPr>
          <w:rFonts w:cs="Arial Unicode MS"/>
        </w:rPr>
      </w:pPr>
    </w:p>
    <w:p w14:paraId="279851B2" w14:textId="525C90DC" w:rsidR="00D71A0E" w:rsidRPr="008F46EB" w:rsidRDefault="00FE6967">
      <w:pPr>
        <w:pStyle w:val="PlainText"/>
        <w:rPr>
          <w:rFonts w:cs="Arial Unicode MS"/>
        </w:rPr>
      </w:pPr>
      <w:r>
        <w:rPr>
          <w:rFonts w:cs="Arial Unicode MS"/>
        </w:rPr>
        <w:t>FACET-II is an upgrade of the previous facility used for studies on PWFA’s called FACET. The upgrade will have significantly improved beam quality with transverse beam emittances a factor of 10-100 times better [</w:t>
      </w:r>
      <w:r w:rsidR="00407DF2">
        <w:rPr>
          <w:rFonts w:cs="Arial Unicode MS"/>
        </w:rPr>
        <w:t>15</w:t>
      </w:r>
      <w:r>
        <w:rPr>
          <w:rFonts w:cs="Arial Unicode MS"/>
        </w:rPr>
        <w:t xml:space="preserve">]. Hence, this upgrade will provide an excellent facility for the study of transverse instabilities. Simulations have been carried out using the PIC code called </w:t>
      </w:r>
      <w:proofErr w:type="spellStart"/>
      <w:r>
        <w:rPr>
          <w:rFonts w:cs="Arial Unicode MS"/>
        </w:rPr>
        <w:t>Quickpic</w:t>
      </w:r>
      <w:proofErr w:type="spellEnd"/>
      <w:r>
        <w:rPr>
          <w:rFonts w:cs="Arial Unicode MS"/>
        </w:rPr>
        <w:t xml:space="preserve"> [</w:t>
      </w:r>
      <w:r w:rsidR="00E22E80">
        <w:rPr>
          <w:rFonts w:cs="Arial Unicode MS"/>
        </w:rPr>
        <w:t>17</w:t>
      </w:r>
      <w:r>
        <w:rPr>
          <w:rFonts w:cs="Arial Unicode MS"/>
        </w:rPr>
        <w:t>,</w:t>
      </w:r>
      <w:r w:rsidR="00E22E80">
        <w:rPr>
          <w:rFonts w:cs="Arial Unicode MS"/>
        </w:rPr>
        <w:t>18</w:t>
      </w:r>
      <w:r>
        <w:rPr>
          <w:rFonts w:cs="Arial Unicode MS"/>
        </w:rPr>
        <w:t xml:space="preserve">] that have shown that parameters of FACET-II </w:t>
      </w:r>
      <w:r w:rsidR="007E15A3">
        <w:rPr>
          <w:rFonts w:cs="Arial Unicode MS"/>
        </w:rPr>
        <w:t xml:space="preserve">can be used to significantly mitigate the instability growth in the plasma wakefields. An example of this is the chosen plasma gas which can be varied to employ a variation of ion masses to ensure focusing which inhibits the instabilities. </w:t>
      </w:r>
      <w:r w:rsidR="008F46EB">
        <w:rPr>
          <w:rFonts w:cs="Arial Unicode MS"/>
        </w:rPr>
        <w:t>Ideas for circumventing this relation such as non-linear focusing from ion motion [13] and operation in the quasi-linear regime will be investigated [1</w:t>
      </w:r>
      <w:r w:rsidR="00796191">
        <w:rPr>
          <w:rFonts w:cs="Arial Unicode MS"/>
        </w:rPr>
        <w:t>0</w:t>
      </w:r>
      <w:r w:rsidR="008F46EB">
        <w:rPr>
          <w:rFonts w:cs="Arial Unicode MS"/>
        </w:rPr>
        <w:t xml:space="preserve">]. </w:t>
      </w:r>
      <w:r w:rsidR="00A61B2C">
        <w:rPr>
          <w:rFonts w:cs="Arial Unicode MS"/>
        </w:rPr>
        <w:t xml:space="preserve"> </w:t>
      </w:r>
      <w:r w:rsidR="005A773F">
        <w:rPr>
          <w:rFonts w:cs="Arial Unicode MS"/>
        </w:rPr>
        <w:t>Using a rubidium heat pipe oven to create the plasma, the E302 experiment at FACET-II will have the capability to explore a range of PWFA regimes because of rubidium’s low ionization potential</w:t>
      </w:r>
      <w:r w:rsidR="00D361DB">
        <w:rPr>
          <w:rFonts w:cs="Arial Unicode MS"/>
        </w:rPr>
        <w:t xml:space="preserve"> [1</w:t>
      </w:r>
      <w:r w:rsidR="00796191">
        <w:rPr>
          <w:rFonts w:cs="Arial Unicode MS"/>
        </w:rPr>
        <w:t>5</w:t>
      </w:r>
      <w:r w:rsidR="00D361DB">
        <w:rPr>
          <w:rFonts w:cs="Arial Unicode MS"/>
        </w:rPr>
        <w:t>]</w:t>
      </w:r>
      <w:r w:rsidR="005A773F">
        <w:rPr>
          <w:rFonts w:cs="Arial Unicode MS"/>
        </w:rPr>
        <w:t xml:space="preserve">. Hence, the experiment provides an excellent facility to </w:t>
      </w:r>
      <w:r w:rsidR="00D361DB">
        <w:rPr>
          <w:rFonts w:cs="Arial Unicode MS"/>
        </w:rPr>
        <w:t>investigate the efficiency-instability relation in the quasi-linear regime</w:t>
      </w:r>
    </w:p>
    <w:p w14:paraId="1982D070" w14:textId="77777777" w:rsidR="00D71A0E" w:rsidRDefault="00D71A0E">
      <w:pPr>
        <w:pStyle w:val="PlainText"/>
        <w:rPr>
          <w:lang w:val="en-US"/>
        </w:rPr>
      </w:pPr>
    </w:p>
    <w:p w14:paraId="4A832A0F" w14:textId="77777777" w:rsidR="00D71A0E" w:rsidRDefault="00134A53">
      <w:pPr>
        <w:pStyle w:val="PlainText"/>
      </w:pPr>
      <w:r>
        <w:rPr>
          <w:rFonts w:eastAsia="Arial Unicode MS" w:cs="Arial Unicode MS"/>
          <w:b/>
          <w:bCs/>
          <w:lang w:val="en-US"/>
        </w:rPr>
        <w:t>6. Expected impact.</w:t>
      </w:r>
      <w:r>
        <w:rPr>
          <w:rFonts w:eastAsia="Arial Unicode MS" w:cs="Arial Unicode MS"/>
          <w:lang w:val="en-US"/>
        </w:rPr>
        <w:t xml:space="preserve"> The description should address the potential impact of your research on </w:t>
      </w:r>
    </w:p>
    <w:p w14:paraId="24F16555" w14:textId="5F20528A" w:rsidR="00D71A0E" w:rsidRDefault="00134A53">
      <w:pPr>
        <w:pStyle w:val="PlainText"/>
        <w:numPr>
          <w:ilvl w:val="0"/>
          <w:numId w:val="2"/>
        </w:numPr>
        <w:rPr>
          <w:lang w:val="en-US"/>
        </w:rPr>
      </w:pPr>
      <w:r>
        <w:rPr>
          <w:lang w:val="en-US"/>
        </w:rPr>
        <w:t>your field of science</w:t>
      </w:r>
    </w:p>
    <w:p w14:paraId="760B56B0" w14:textId="52537279" w:rsidR="0078784A" w:rsidRDefault="0078784A" w:rsidP="0078784A">
      <w:pPr>
        <w:pStyle w:val="PlainText"/>
        <w:ind w:left="289"/>
        <w:rPr>
          <w:lang w:val="en-US"/>
        </w:rPr>
      </w:pPr>
      <w:r>
        <w:rPr>
          <w:lang w:val="en-US"/>
        </w:rPr>
        <w:t>Maintaining good beam quality is essential for the application of PWFA’s in research and industry such as medical science (e.g., cancer treatment), particle colliders and free-electron lasers, where a stable and predictable beam distribution is needed. The power efficiency is essential for reaching high energies and producing accelerators in a cost-effective way.</w:t>
      </w:r>
    </w:p>
    <w:p w14:paraId="5BC92639" w14:textId="667A5F07" w:rsidR="00D71A0E" w:rsidRDefault="007E15A3">
      <w:pPr>
        <w:pStyle w:val="PlainText"/>
        <w:numPr>
          <w:ilvl w:val="0"/>
          <w:numId w:val="2"/>
        </w:numPr>
        <w:rPr>
          <w:lang w:val="en-US"/>
        </w:rPr>
      </w:pPr>
      <w:r>
        <w:rPr>
          <w:lang w:val="en-US"/>
        </w:rPr>
        <w:t>M</w:t>
      </w:r>
      <w:r w:rsidR="00134A53">
        <w:rPr>
          <w:lang w:val="en-US"/>
        </w:rPr>
        <w:t>ethodology</w:t>
      </w:r>
    </w:p>
    <w:p w14:paraId="6BE85E71" w14:textId="79A33D97" w:rsidR="007E15A3" w:rsidRDefault="004872F6" w:rsidP="00AB110E">
      <w:pPr>
        <w:pStyle w:val="PlainText"/>
        <w:ind w:left="289"/>
        <w:rPr>
          <w:lang w:val="en-US"/>
        </w:rPr>
      </w:pPr>
      <w:r>
        <w:rPr>
          <w:lang w:val="en-US"/>
        </w:rPr>
        <w:lastRenderedPageBreak/>
        <w:t>We will develop a complete start-to-end simulation of a beam-driven plasma wakefield accelerator, something which has not been done before.</w:t>
      </w:r>
      <w:r w:rsidR="0018574D">
        <w:rPr>
          <w:lang w:val="en-US"/>
        </w:rPr>
        <w:t xml:space="preserve"> </w:t>
      </w:r>
      <w:r>
        <w:rPr>
          <w:lang w:val="en-US"/>
        </w:rPr>
        <w:t>This may potentially be</w:t>
      </w:r>
      <w:r w:rsidR="00421FF9">
        <w:rPr>
          <w:lang w:val="en-US"/>
        </w:rPr>
        <w:t xml:space="preserve"> beneficial to the methodology used in the PWFA community.</w:t>
      </w:r>
    </w:p>
    <w:p w14:paraId="4ECC4953" w14:textId="7BE8A908" w:rsidR="00D71A0E" w:rsidRDefault="00134A53">
      <w:pPr>
        <w:pStyle w:val="PlainText"/>
        <w:numPr>
          <w:ilvl w:val="0"/>
          <w:numId w:val="2"/>
        </w:numPr>
        <w:rPr>
          <w:lang w:val="en-US"/>
        </w:rPr>
      </w:pPr>
      <w:r>
        <w:rPr>
          <w:lang w:val="en-US"/>
        </w:rPr>
        <w:t xml:space="preserve">environment </w:t>
      </w:r>
    </w:p>
    <w:p w14:paraId="27A97F75" w14:textId="69E0D537" w:rsidR="0078784A" w:rsidRDefault="0078784A" w:rsidP="0078784A">
      <w:pPr>
        <w:pStyle w:val="PlainText"/>
        <w:ind w:left="289"/>
        <w:rPr>
          <w:lang w:val="en-US"/>
        </w:rPr>
      </w:pPr>
      <w:r>
        <w:rPr>
          <w:lang w:val="en-US"/>
        </w:rPr>
        <w:t>N/A</w:t>
      </w:r>
    </w:p>
    <w:p w14:paraId="0E25CF38" w14:textId="21BC85B4" w:rsidR="00D71A0E" w:rsidRDefault="00134A53">
      <w:pPr>
        <w:pStyle w:val="PlainText"/>
        <w:numPr>
          <w:ilvl w:val="0"/>
          <w:numId w:val="2"/>
        </w:numPr>
        <w:rPr>
          <w:lang w:val="en-US"/>
        </w:rPr>
      </w:pPr>
      <w:r>
        <w:rPr>
          <w:lang w:val="en-US"/>
        </w:rPr>
        <w:t>society</w:t>
      </w:r>
    </w:p>
    <w:p w14:paraId="7D01DE07" w14:textId="1E0C8E02" w:rsidR="0078784A" w:rsidRDefault="0078784A" w:rsidP="0078784A">
      <w:pPr>
        <w:pStyle w:val="PlainText"/>
        <w:ind w:left="289"/>
        <w:rPr>
          <w:lang w:val="en-US"/>
        </w:rPr>
      </w:pPr>
      <w:r>
        <w:rPr>
          <w:lang w:val="en-US"/>
        </w:rPr>
        <w:t>Developing PWFA’s such that they can be used in industry and research can provide immense benefit for society in several areas such as medicine, material science and particle physics research. Traditional particle accelerators are currently in use in these areas. Development of PWFA’s will provide accelerators that can probe new energies and reduce costs significantly such that they can be more widely used and potentially solve challenges currently faced in these fields.</w:t>
      </w:r>
    </w:p>
    <w:p w14:paraId="0BAAD5FB" w14:textId="77777777" w:rsidR="00D71A0E" w:rsidRDefault="00D71A0E">
      <w:pPr>
        <w:pStyle w:val="PlainText"/>
      </w:pPr>
    </w:p>
    <w:p w14:paraId="33DFA72C" w14:textId="2A5E1CDD" w:rsidR="00D71A0E" w:rsidRDefault="00134A53">
      <w:pPr>
        <w:pStyle w:val="PlainText"/>
      </w:pPr>
      <w:r>
        <w:rPr>
          <w:rFonts w:eastAsia="Arial Unicode MS" w:cs="Arial Unicode MS"/>
          <w:b/>
          <w:bCs/>
          <w:lang w:val="en-US"/>
        </w:rPr>
        <w:t>7. Ethics.</w:t>
      </w:r>
      <w:r>
        <w:rPr>
          <w:rFonts w:eastAsia="Arial Unicode MS" w:cs="Arial Unicode MS"/>
          <w:lang w:val="en-US"/>
        </w:rPr>
        <w:t xml:space="preserve"> </w:t>
      </w:r>
      <w:r w:rsidR="008F46EB">
        <w:rPr>
          <w:rFonts w:eastAsia="Arial Unicode MS" w:cs="Arial Unicode MS"/>
          <w:lang w:val="en-US"/>
        </w:rPr>
        <w:t>N/A</w:t>
      </w:r>
    </w:p>
    <w:p w14:paraId="261D042D" w14:textId="7E0A9702" w:rsidR="00D71A0E" w:rsidRDefault="00D71A0E">
      <w:pPr>
        <w:pStyle w:val="PlainText"/>
        <w:rPr>
          <w:lang w:val="en-US"/>
        </w:rPr>
      </w:pPr>
    </w:p>
    <w:p w14:paraId="4235E6DF" w14:textId="4A5844DA" w:rsidR="00D71A0E" w:rsidRDefault="00134A53">
      <w:pPr>
        <w:pStyle w:val="PlainText"/>
        <w:rPr>
          <w:rFonts w:eastAsia="Arial Unicode MS" w:cs="Arial Unicode MS"/>
          <w:lang w:val="en-US"/>
        </w:rPr>
      </w:pPr>
      <w:r>
        <w:rPr>
          <w:rFonts w:eastAsia="Arial Unicode MS" w:cs="Arial Unicode MS"/>
          <w:b/>
          <w:bCs/>
          <w:lang w:val="en-US"/>
        </w:rPr>
        <w:t xml:space="preserve">8. Project timeline. </w:t>
      </w:r>
      <w:r>
        <w:rPr>
          <w:rFonts w:eastAsia="Arial Unicode MS" w:cs="Arial Unicode MS"/>
          <w:lang w:val="en-US"/>
        </w:rPr>
        <w:t>The project timeline will be used in connection with the third semester evaluation and must include verifiable milestones. Outline a research plan for EACH semester including (for example)</w:t>
      </w:r>
    </w:p>
    <w:p w14:paraId="375643E6" w14:textId="38EBAA06" w:rsidR="0078784A" w:rsidRDefault="0078784A">
      <w:pPr>
        <w:pStyle w:val="PlainText"/>
        <w:rPr>
          <w:rFonts w:eastAsia="Arial Unicode MS" w:cs="Arial Unicode MS"/>
          <w:lang w:val="en-US"/>
        </w:rPr>
      </w:pPr>
    </w:p>
    <w:p w14:paraId="43E66A44" w14:textId="77A20C07" w:rsidR="008F46EB" w:rsidRDefault="008F46EB">
      <w:pPr>
        <w:pStyle w:val="PlainText"/>
        <w:rPr>
          <w:rFonts w:eastAsia="Arial Unicode MS" w:cs="Arial Unicode MS"/>
          <w:lang w:val="en-US"/>
        </w:rPr>
      </w:pPr>
      <w:r>
        <w:rPr>
          <w:rFonts w:eastAsia="Arial Unicode MS" w:cs="Arial Unicode MS"/>
          <w:lang w:val="en-US"/>
        </w:rPr>
        <w:t>Spring 2023 (started end of December):</w:t>
      </w:r>
    </w:p>
    <w:p w14:paraId="3271F1CB" w14:textId="5EF6E023" w:rsidR="008F46EB" w:rsidRPr="008F46EB" w:rsidRDefault="008F46EB" w:rsidP="008F46EB">
      <w:pPr>
        <w:ind w:firstLine="708"/>
        <w:rPr>
          <w:rFonts w:ascii="Calibri" w:hAnsi="Calibri" w:cs="Calibri"/>
          <w:sz w:val="22"/>
          <w:szCs w:val="22"/>
        </w:rPr>
      </w:pPr>
      <w:r>
        <w:rPr>
          <w:rFonts w:eastAsia="Arial Unicode MS" w:cs="Arial Unicode MS"/>
          <w:lang w:val="en-US"/>
        </w:rPr>
        <w:t xml:space="preserve">- </w:t>
      </w:r>
      <w:r w:rsidRPr="008F46EB">
        <w:rPr>
          <w:rFonts w:ascii="Calibri" w:hAnsi="Calibri" w:cs="Calibri"/>
          <w:sz w:val="22"/>
          <w:szCs w:val="22"/>
        </w:rPr>
        <w:t>MNSES9100 – Science, Ethics and Society, 5 credits</w:t>
      </w:r>
    </w:p>
    <w:p w14:paraId="154F3C2E" w14:textId="22890827" w:rsidR="008F46EB" w:rsidRPr="008F46EB" w:rsidRDefault="008F46EB" w:rsidP="008F46EB">
      <w:pPr>
        <w:ind w:firstLine="708"/>
        <w:rPr>
          <w:rFonts w:ascii="Calibri" w:hAnsi="Calibri" w:cs="Calibri"/>
          <w:sz w:val="22"/>
          <w:szCs w:val="22"/>
        </w:rPr>
      </w:pPr>
      <w:r>
        <w:rPr>
          <w:rFonts w:eastAsia="Arial Unicode MS" w:cs="Arial Unicode MS"/>
          <w:lang w:val="en-US"/>
        </w:rPr>
        <w:t xml:space="preserve">- </w:t>
      </w:r>
      <w:r w:rsidRPr="008F46EB">
        <w:rPr>
          <w:rFonts w:ascii="Calibri" w:hAnsi="Calibri" w:cs="Calibri"/>
          <w:sz w:val="22"/>
          <w:szCs w:val="22"/>
        </w:rPr>
        <w:t>FYS 9565 – Physics and Applications of Accelerators and Beams, 10 credits</w:t>
      </w:r>
    </w:p>
    <w:p w14:paraId="784F8ED4" w14:textId="77777777" w:rsidR="008F46EB" w:rsidRPr="008F46EB" w:rsidRDefault="008F46EB" w:rsidP="008F46EB">
      <w:pPr>
        <w:ind w:firstLine="708"/>
        <w:rPr>
          <w:rFonts w:ascii="Calibri" w:hAnsi="Calibri" w:cs="Calibri"/>
          <w:sz w:val="22"/>
          <w:szCs w:val="22"/>
        </w:rPr>
      </w:pPr>
      <w:r>
        <w:rPr>
          <w:rFonts w:eastAsia="Arial Unicode MS" w:cs="Arial Unicode MS"/>
          <w:lang w:val="en-US"/>
        </w:rPr>
        <w:t xml:space="preserve">- </w:t>
      </w:r>
      <w:r w:rsidRPr="008F46EB">
        <w:rPr>
          <w:rFonts w:ascii="Calibri" w:hAnsi="Calibri" w:cs="Calibri"/>
          <w:sz w:val="22"/>
          <w:szCs w:val="22"/>
        </w:rPr>
        <w:t>FYS 9620 – An Introduction to Plasma Physics, 10 credits</w:t>
      </w:r>
    </w:p>
    <w:p w14:paraId="0C006F2C" w14:textId="12010387" w:rsidR="008F46EB" w:rsidRDefault="008F46EB" w:rsidP="008F46EB">
      <w:pPr>
        <w:pStyle w:val="PlainText"/>
        <w:ind w:firstLine="708"/>
        <w:rPr>
          <w:rFonts w:eastAsia="Times New Roman"/>
          <w:spacing w:val="3"/>
          <w:kern w:val="36"/>
          <w:bdr w:val="none" w:sz="0" w:space="0" w:color="auto"/>
        </w:rPr>
      </w:pPr>
      <w:r>
        <w:rPr>
          <w:rFonts w:eastAsia="Times New Roman"/>
          <w:bdr w:val="none" w:sz="0" w:space="0" w:color="auto"/>
        </w:rPr>
        <w:t xml:space="preserve">- </w:t>
      </w:r>
      <w:r w:rsidRPr="008F46EB">
        <w:rPr>
          <w:rFonts w:eastAsia="Times New Roman"/>
          <w:spacing w:val="3"/>
          <w:kern w:val="36"/>
          <w:bdr w:val="none" w:sz="0" w:space="0" w:color="auto"/>
        </w:rPr>
        <w:t>STK9900 – Statistical Methods and Applications</w:t>
      </w:r>
      <w:r>
        <w:rPr>
          <w:rFonts w:eastAsia="Times New Roman"/>
          <w:spacing w:val="3"/>
          <w:kern w:val="36"/>
          <w:bdr w:val="none" w:sz="0" w:space="0" w:color="auto"/>
        </w:rPr>
        <w:t>, 10 credits</w:t>
      </w:r>
    </w:p>
    <w:p w14:paraId="303DD102" w14:textId="7A54D896" w:rsidR="00F323A7" w:rsidRDefault="008F46EB" w:rsidP="00F323A7">
      <w:pPr>
        <w:pStyle w:val="PlainText"/>
        <w:ind w:left="708"/>
        <w:rPr>
          <w:rFonts w:eastAsia="Times New Roman"/>
          <w:spacing w:val="3"/>
          <w:kern w:val="36"/>
          <w:bdr w:val="none" w:sz="0" w:space="0" w:color="auto"/>
        </w:rPr>
      </w:pPr>
      <w:r>
        <w:rPr>
          <w:rFonts w:eastAsia="Times New Roman"/>
          <w:spacing w:val="3"/>
          <w:kern w:val="36"/>
          <w:bdr w:val="none" w:sz="0" w:space="0" w:color="auto"/>
        </w:rPr>
        <w:t>- Build a simulation of an electron-driven PWFA with the FACET-II tracking lattice in     Python.</w:t>
      </w:r>
    </w:p>
    <w:p w14:paraId="2405EA74" w14:textId="71C6677D" w:rsidR="00F323A7" w:rsidRDefault="00F323A7" w:rsidP="00F323A7">
      <w:pPr>
        <w:pStyle w:val="PlainText"/>
        <w:ind w:left="708"/>
        <w:rPr>
          <w:rFonts w:eastAsia="Times New Roman"/>
          <w:spacing w:val="3"/>
          <w:kern w:val="36"/>
          <w:bdr w:val="none" w:sz="0" w:space="0" w:color="auto"/>
        </w:rPr>
      </w:pPr>
      <w:r>
        <w:rPr>
          <w:rFonts w:eastAsia="Times New Roman"/>
          <w:spacing w:val="3"/>
          <w:kern w:val="36"/>
          <w:bdr w:val="none" w:sz="0" w:space="0" w:color="auto"/>
        </w:rPr>
        <w:t xml:space="preserve">- </w:t>
      </w:r>
      <w:r w:rsidR="00D361DB">
        <w:rPr>
          <w:rFonts w:eastAsia="Times New Roman"/>
          <w:spacing w:val="3"/>
          <w:kern w:val="36"/>
          <w:bdr w:val="none" w:sz="0" w:space="0" w:color="auto"/>
        </w:rPr>
        <w:t>Learning about the experimental analysis required for operation of the E302 experiment.</w:t>
      </w:r>
    </w:p>
    <w:p w14:paraId="04A0D7CE" w14:textId="77777777" w:rsidR="008F46EB" w:rsidRDefault="008F46EB" w:rsidP="008F46EB">
      <w:pPr>
        <w:pStyle w:val="PlainText"/>
        <w:ind w:left="708"/>
        <w:rPr>
          <w:rFonts w:eastAsia="Times New Roman"/>
          <w:spacing w:val="3"/>
          <w:kern w:val="36"/>
          <w:bdr w:val="none" w:sz="0" w:space="0" w:color="auto"/>
        </w:rPr>
      </w:pPr>
    </w:p>
    <w:p w14:paraId="0183EB87" w14:textId="14520B79" w:rsidR="00737AD7" w:rsidRDefault="008F46EB" w:rsidP="008F46EB">
      <w:pPr>
        <w:pStyle w:val="PlainText"/>
        <w:rPr>
          <w:rFonts w:eastAsia="Times New Roman"/>
          <w:spacing w:val="3"/>
          <w:kern w:val="36"/>
          <w:bdr w:val="none" w:sz="0" w:space="0" w:color="auto"/>
        </w:rPr>
      </w:pPr>
      <w:r>
        <w:rPr>
          <w:rFonts w:eastAsia="Times New Roman"/>
          <w:spacing w:val="3"/>
          <w:kern w:val="36"/>
          <w:bdr w:val="none" w:sz="0" w:space="0" w:color="auto"/>
        </w:rPr>
        <w:t>Autumn 2023:</w:t>
      </w:r>
    </w:p>
    <w:p w14:paraId="3C2041D0" w14:textId="0A9AA28A" w:rsidR="008F46EB" w:rsidRDefault="008F46EB" w:rsidP="008F46EB">
      <w:pPr>
        <w:pStyle w:val="PlainText"/>
        <w:ind w:firstLine="708"/>
        <w:rPr>
          <w:rFonts w:eastAsia="Times New Roman"/>
          <w:spacing w:val="3"/>
          <w:kern w:val="36"/>
          <w:bdr w:val="none" w:sz="0" w:space="0" w:color="auto"/>
        </w:rPr>
      </w:pPr>
      <w:r>
        <w:rPr>
          <w:rFonts w:eastAsia="Times New Roman"/>
          <w:spacing w:val="3"/>
          <w:kern w:val="36"/>
          <w:bdr w:val="none" w:sz="0" w:space="0" w:color="auto"/>
        </w:rPr>
        <w:t xml:space="preserve">- Travel to SLAC and get introduced to the </w:t>
      </w:r>
      <w:r w:rsidR="00737AD7">
        <w:rPr>
          <w:rFonts w:eastAsia="Times New Roman"/>
          <w:spacing w:val="3"/>
          <w:kern w:val="36"/>
          <w:bdr w:val="none" w:sz="0" w:space="0" w:color="auto"/>
        </w:rPr>
        <w:t>ongoing</w:t>
      </w:r>
      <w:r>
        <w:rPr>
          <w:rFonts w:eastAsia="Times New Roman"/>
          <w:spacing w:val="3"/>
          <w:kern w:val="36"/>
          <w:bdr w:val="none" w:sz="0" w:space="0" w:color="auto"/>
        </w:rPr>
        <w:t xml:space="preserve"> experiments relevant to </w:t>
      </w:r>
      <w:r w:rsidR="00737AD7">
        <w:rPr>
          <w:rFonts w:eastAsia="Times New Roman"/>
          <w:spacing w:val="3"/>
          <w:kern w:val="36"/>
          <w:bdr w:val="none" w:sz="0" w:space="0" w:color="auto"/>
        </w:rPr>
        <w:t>the</w:t>
      </w:r>
      <w:r>
        <w:rPr>
          <w:rFonts w:eastAsia="Times New Roman"/>
          <w:spacing w:val="3"/>
          <w:kern w:val="36"/>
          <w:bdr w:val="none" w:sz="0" w:space="0" w:color="auto"/>
        </w:rPr>
        <w:t xml:space="preserve"> PhD </w:t>
      </w:r>
    </w:p>
    <w:p w14:paraId="1D38BA17" w14:textId="56C08B4F" w:rsidR="008F46EB" w:rsidRDefault="008F46EB" w:rsidP="008F46EB">
      <w:pPr>
        <w:pStyle w:val="PlainText"/>
        <w:ind w:firstLine="708"/>
        <w:rPr>
          <w:rFonts w:eastAsia="Times New Roman"/>
          <w:spacing w:val="3"/>
          <w:kern w:val="36"/>
          <w:bdr w:val="none" w:sz="0" w:space="0" w:color="auto"/>
        </w:rPr>
      </w:pPr>
      <w:r>
        <w:rPr>
          <w:rFonts w:eastAsia="Times New Roman"/>
          <w:spacing w:val="3"/>
          <w:kern w:val="36"/>
          <w:bdr w:val="none" w:sz="0" w:space="0" w:color="auto"/>
        </w:rPr>
        <w:t xml:space="preserve">- </w:t>
      </w:r>
      <w:r w:rsidR="00737AD7">
        <w:rPr>
          <w:rFonts w:eastAsia="Times New Roman"/>
          <w:spacing w:val="3"/>
          <w:kern w:val="36"/>
          <w:bdr w:val="none" w:sz="0" w:space="0" w:color="auto"/>
        </w:rPr>
        <w:t>Participate in relevant PWFA experiments at</w:t>
      </w:r>
      <w:r>
        <w:rPr>
          <w:rFonts w:eastAsia="Times New Roman"/>
          <w:spacing w:val="3"/>
          <w:kern w:val="36"/>
          <w:bdr w:val="none" w:sz="0" w:space="0" w:color="auto"/>
        </w:rPr>
        <w:t xml:space="preserve"> SLAC.</w:t>
      </w:r>
    </w:p>
    <w:p w14:paraId="05B9DE47" w14:textId="0F2FEBA5" w:rsidR="00A05E2C" w:rsidRDefault="00A05E2C" w:rsidP="00A05E2C">
      <w:pPr>
        <w:ind w:firstLine="708"/>
        <w:rPr>
          <w:rFonts w:ascii="Calibri" w:hAnsi="Calibri" w:cs="Calibri"/>
          <w:sz w:val="22"/>
          <w:szCs w:val="22"/>
        </w:rPr>
      </w:pPr>
      <w:r>
        <w:rPr>
          <w:spacing w:val="3"/>
          <w:kern w:val="36"/>
        </w:rPr>
        <w:t xml:space="preserve">- </w:t>
      </w:r>
      <w:r w:rsidR="00D361DB">
        <w:rPr>
          <w:rFonts w:ascii="Calibri" w:hAnsi="Calibri" w:cs="Calibri"/>
          <w:spacing w:val="3"/>
          <w:kern w:val="36"/>
          <w:sz w:val="22"/>
          <w:szCs w:val="22"/>
        </w:rPr>
        <w:t xml:space="preserve">Attend the </w:t>
      </w:r>
      <w:r w:rsidR="001A4665">
        <w:rPr>
          <w:rFonts w:ascii="Calibri" w:hAnsi="Calibri" w:cs="Calibri"/>
          <w:spacing w:val="3"/>
          <w:kern w:val="36"/>
          <w:sz w:val="22"/>
          <w:szCs w:val="22"/>
        </w:rPr>
        <w:t>(</w:t>
      </w:r>
      <w:r>
        <w:rPr>
          <w:rFonts w:ascii="Calibri" w:hAnsi="Calibri" w:cs="Calibri"/>
          <w:sz w:val="22"/>
          <w:szCs w:val="22"/>
        </w:rPr>
        <w:t>E</w:t>
      </w:r>
      <w:r w:rsidR="00760D32">
        <w:rPr>
          <w:rFonts w:ascii="Calibri" w:hAnsi="Calibri" w:cs="Calibri"/>
          <w:sz w:val="22"/>
          <w:szCs w:val="22"/>
        </w:rPr>
        <w:t>)</w:t>
      </w:r>
      <w:r>
        <w:rPr>
          <w:rFonts w:ascii="Calibri" w:hAnsi="Calibri" w:cs="Calibri"/>
          <w:sz w:val="22"/>
          <w:szCs w:val="22"/>
        </w:rPr>
        <w:t xml:space="preserve">AAC conference and </w:t>
      </w:r>
      <w:r w:rsidR="00D361DB">
        <w:rPr>
          <w:rFonts w:ascii="Calibri" w:hAnsi="Calibri" w:cs="Calibri"/>
          <w:sz w:val="22"/>
          <w:szCs w:val="22"/>
        </w:rPr>
        <w:t xml:space="preserve">publish </w:t>
      </w:r>
      <w:r>
        <w:rPr>
          <w:rFonts w:ascii="Calibri" w:hAnsi="Calibri" w:cs="Calibri"/>
          <w:sz w:val="22"/>
          <w:szCs w:val="22"/>
        </w:rPr>
        <w:t>proceedings paper on experiment E302</w:t>
      </w:r>
      <w:r w:rsidR="00D361DB">
        <w:rPr>
          <w:rFonts w:ascii="Calibri" w:hAnsi="Calibri" w:cs="Calibri"/>
          <w:sz w:val="22"/>
          <w:szCs w:val="22"/>
        </w:rPr>
        <w:t>.</w:t>
      </w:r>
    </w:p>
    <w:p w14:paraId="50EA1BEB" w14:textId="48E6D7A0" w:rsidR="00622255" w:rsidRDefault="00622255" w:rsidP="00A05E2C">
      <w:pPr>
        <w:ind w:firstLine="708"/>
        <w:rPr>
          <w:rFonts w:ascii="Calibri" w:hAnsi="Calibri" w:cs="Calibri"/>
          <w:sz w:val="22"/>
          <w:szCs w:val="22"/>
        </w:rPr>
      </w:pPr>
      <w:r>
        <w:rPr>
          <w:rFonts w:ascii="Calibri" w:hAnsi="Calibri" w:cs="Calibri"/>
          <w:sz w:val="22"/>
          <w:szCs w:val="22"/>
        </w:rPr>
        <w:t xml:space="preserve">- </w:t>
      </w:r>
      <w:r w:rsidR="00760D32">
        <w:rPr>
          <w:rFonts w:ascii="Calibri" w:hAnsi="Calibri" w:cs="Calibri"/>
          <w:sz w:val="22"/>
          <w:szCs w:val="22"/>
        </w:rPr>
        <w:t xml:space="preserve">Submit </w:t>
      </w:r>
      <w:r>
        <w:rPr>
          <w:rFonts w:ascii="Calibri" w:hAnsi="Calibri" w:cs="Calibri"/>
          <w:sz w:val="22"/>
          <w:szCs w:val="22"/>
        </w:rPr>
        <w:t xml:space="preserve">Journal publication </w:t>
      </w:r>
      <w:r w:rsidR="002C63C9">
        <w:rPr>
          <w:rFonts w:ascii="Calibri" w:hAnsi="Calibri" w:cs="Calibri"/>
          <w:sz w:val="22"/>
          <w:szCs w:val="22"/>
        </w:rPr>
        <w:t>related to modelling the instability-efficiency relation.</w:t>
      </w:r>
    </w:p>
    <w:p w14:paraId="33AD3370" w14:textId="15FB5CC8" w:rsidR="00A05E2C" w:rsidRPr="002C63C9" w:rsidRDefault="00F323A7" w:rsidP="002C63C9">
      <w:pPr>
        <w:ind w:left="708"/>
        <w:rPr>
          <w:rFonts w:ascii="Calibri" w:hAnsi="Calibri" w:cs="Calibri"/>
          <w:spacing w:val="3"/>
          <w:kern w:val="36"/>
          <w:sz w:val="22"/>
          <w:szCs w:val="22"/>
        </w:rPr>
      </w:pPr>
      <w:r>
        <w:rPr>
          <w:spacing w:val="3"/>
          <w:kern w:val="36"/>
        </w:rPr>
        <w:t xml:space="preserve">- </w:t>
      </w:r>
      <w:r w:rsidR="00D361DB">
        <w:rPr>
          <w:rFonts w:ascii="Calibri" w:hAnsi="Calibri" w:cs="Calibri"/>
          <w:spacing w:val="3"/>
          <w:kern w:val="36"/>
          <w:sz w:val="22"/>
          <w:szCs w:val="22"/>
        </w:rPr>
        <w:t>Plan the E302</w:t>
      </w:r>
      <w:r w:rsidRPr="00F323A7">
        <w:rPr>
          <w:rFonts w:ascii="Calibri" w:hAnsi="Calibri" w:cs="Calibri"/>
          <w:spacing w:val="3"/>
          <w:kern w:val="36"/>
          <w:sz w:val="22"/>
          <w:szCs w:val="22"/>
        </w:rPr>
        <w:t xml:space="preserve"> experiment</w:t>
      </w:r>
      <w:r w:rsidR="002C63C9">
        <w:rPr>
          <w:rFonts w:ascii="Calibri" w:hAnsi="Calibri" w:cs="Calibri"/>
          <w:spacing w:val="3"/>
          <w:kern w:val="36"/>
          <w:sz w:val="22"/>
          <w:szCs w:val="22"/>
        </w:rPr>
        <w:t xml:space="preserve"> </w:t>
      </w:r>
      <w:r w:rsidR="002C63C9" w:rsidRPr="002C63C9">
        <w:rPr>
          <w:rFonts w:ascii="Calibri" w:hAnsi="Calibri" w:cs="Calibri"/>
          <w:spacing w:val="3"/>
          <w:kern w:val="36"/>
          <w:sz w:val="22"/>
          <w:szCs w:val="22"/>
        </w:rPr>
        <w:t>on instabilities and efficiencies in an electron driven PWFA at the FACET-II facility</w:t>
      </w:r>
      <w:r w:rsidR="00D361DB">
        <w:rPr>
          <w:rFonts w:ascii="Calibri" w:hAnsi="Calibri" w:cs="Calibri"/>
          <w:spacing w:val="3"/>
          <w:kern w:val="36"/>
          <w:sz w:val="22"/>
          <w:szCs w:val="22"/>
        </w:rPr>
        <w:t>.</w:t>
      </w:r>
    </w:p>
    <w:p w14:paraId="6D500BF6" w14:textId="77777777" w:rsidR="008F46EB" w:rsidRDefault="008F46EB" w:rsidP="008F46EB">
      <w:pPr>
        <w:pStyle w:val="PlainText"/>
        <w:ind w:firstLine="708"/>
        <w:rPr>
          <w:rFonts w:eastAsia="Times New Roman"/>
          <w:spacing w:val="3"/>
          <w:kern w:val="36"/>
          <w:bdr w:val="none" w:sz="0" w:space="0" w:color="auto"/>
        </w:rPr>
      </w:pPr>
    </w:p>
    <w:p w14:paraId="4744AC3F" w14:textId="3DBBEF4B" w:rsidR="008F46EB" w:rsidRDefault="008F46EB" w:rsidP="008F46EB">
      <w:pPr>
        <w:pStyle w:val="PlainText"/>
        <w:rPr>
          <w:rFonts w:eastAsia="Times New Roman"/>
          <w:spacing w:val="3"/>
          <w:kern w:val="36"/>
          <w:bdr w:val="none" w:sz="0" w:space="0" w:color="auto"/>
        </w:rPr>
      </w:pPr>
      <w:r>
        <w:rPr>
          <w:rFonts w:eastAsia="Times New Roman"/>
          <w:spacing w:val="3"/>
          <w:kern w:val="36"/>
          <w:bdr w:val="none" w:sz="0" w:space="0" w:color="auto"/>
        </w:rPr>
        <w:t>Spring 2024:</w:t>
      </w:r>
    </w:p>
    <w:p w14:paraId="5708AB7D" w14:textId="0A2F4558" w:rsidR="008F46EB" w:rsidRDefault="008F46EB" w:rsidP="008F46EB">
      <w:pPr>
        <w:pStyle w:val="PlainText"/>
        <w:ind w:left="708"/>
        <w:rPr>
          <w:rFonts w:eastAsia="Times New Roman"/>
          <w:spacing w:val="3"/>
          <w:kern w:val="36"/>
          <w:bdr w:val="none" w:sz="0" w:space="0" w:color="auto"/>
        </w:rPr>
      </w:pPr>
      <w:r>
        <w:rPr>
          <w:rFonts w:eastAsia="Times New Roman"/>
          <w:spacing w:val="3"/>
          <w:kern w:val="36"/>
          <w:bdr w:val="none" w:sz="0" w:space="0" w:color="auto"/>
        </w:rPr>
        <w:t>- Start up</w:t>
      </w:r>
      <w:r w:rsidR="00737AD7">
        <w:rPr>
          <w:rFonts w:eastAsia="Times New Roman"/>
          <w:spacing w:val="3"/>
          <w:kern w:val="36"/>
          <w:bdr w:val="none" w:sz="0" w:space="0" w:color="auto"/>
        </w:rPr>
        <w:t xml:space="preserve"> the</w:t>
      </w:r>
      <w:r w:rsidR="00D361DB">
        <w:rPr>
          <w:rFonts w:eastAsia="Times New Roman"/>
          <w:spacing w:val="3"/>
          <w:kern w:val="36"/>
          <w:bdr w:val="none" w:sz="0" w:space="0" w:color="auto"/>
        </w:rPr>
        <w:t xml:space="preserve"> E302 </w:t>
      </w:r>
      <w:r>
        <w:rPr>
          <w:rFonts w:eastAsia="Times New Roman"/>
          <w:spacing w:val="3"/>
          <w:kern w:val="36"/>
          <w:bdr w:val="none" w:sz="0" w:space="0" w:color="auto"/>
        </w:rPr>
        <w:t>experiment.</w:t>
      </w:r>
    </w:p>
    <w:p w14:paraId="6DD7DE05" w14:textId="4F8B833D" w:rsidR="008F46EB" w:rsidRDefault="008F46EB" w:rsidP="008F46EB">
      <w:pPr>
        <w:pStyle w:val="PlainText"/>
        <w:ind w:firstLine="708"/>
        <w:rPr>
          <w:rFonts w:eastAsia="Times New Roman"/>
          <w:spacing w:val="3"/>
          <w:kern w:val="36"/>
          <w:bdr w:val="none" w:sz="0" w:space="0" w:color="auto"/>
        </w:rPr>
      </w:pPr>
      <w:r>
        <w:rPr>
          <w:rFonts w:eastAsia="Times New Roman"/>
          <w:spacing w:val="3"/>
          <w:kern w:val="36"/>
          <w:bdr w:val="none" w:sz="0" w:space="0" w:color="auto"/>
        </w:rPr>
        <w:t>- Begin the experimental analysis for my project</w:t>
      </w:r>
    </w:p>
    <w:p w14:paraId="7D39CF0C" w14:textId="2A359234" w:rsidR="00622255" w:rsidRPr="00622255" w:rsidRDefault="00622255" w:rsidP="00622255">
      <w:pPr>
        <w:pStyle w:val="PlainText"/>
        <w:ind w:firstLine="708"/>
        <w:rPr>
          <w:rFonts w:eastAsia="Arial Unicode MS" w:cs="Arial Unicode MS"/>
          <w:lang w:val="en-US"/>
        </w:rPr>
      </w:pPr>
      <w:r>
        <w:rPr>
          <w:rFonts w:eastAsia="Times New Roman"/>
          <w:spacing w:val="3"/>
          <w:kern w:val="36"/>
          <w:bdr w:val="none" w:sz="0" w:space="0" w:color="auto"/>
        </w:rPr>
        <w:t xml:space="preserve">- </w:t>
      </w:r>
      <w:r w:rsidR="00D361DB">
        <w:rPr>
          <w:rFonts w:eastAsia="Arial Unicode MS" w:cs="Arial Unicode MS"/>
          <w:lang w:val="en-US"/>
        </w:rPr>
        <w:t>A</w:t>
      </w:r>
      <w:r w:rsidR="00F323A7">
        <w:rPr>
          <w:rFonts w:eastAsia="Arial Unicode MS" w:cs="Arial Unicode MS"/>
          <w:lang w:val="en-US"/>
        </w:rPr>
        <w:t xml:space="preserve">ttend </w:t>
      </w:r>
      <w:r w:rsidR="00D361DB">
        <w:rPr>
          <w:rFonts w:eastAsia="Arial Unicode MS" w:cs="Arial Unicode MS"/>
          <w:lang w:val="en-US"/>
        </w:rPr>
        <w:t>2024</w:t>
      </w:r>
      <w:r>
        <w:rPr>
          <w:rFonts w:eastAsia="Arial Unicode MS" w:cs="Arial Unicode MS"/>
          <w:lang w:val="en-US"/>
        </w:rPr>
        <w:t xml:space="preserve"> IPAC</w:t>
      </w:r>
      <w:r w:rsidR="00D361DB">
        <w:rPr>
          <w:rFonts w:eastAsia="Arial Unicode MS" w:cs="Arial Unicode MS"/>
          <w:lang w:val="en-US"/>
        </w:rPr>
        <w:t xml:space="preserve"> </w:t>
      </w:r>
      <w:r w:rsidR="00796191">
        <w:rPr>
          <w:rFonts w:eastAsia="Arial Unicode MS" w:cs="Arial Unicode MS"/>
          <w:lang w:val="en-US"/>
        </w:rPr>
        <w:t>conference and</w:t>
      </w:r>
      <w:r w:rsidR="002C63C9">
        <w:rPr>
          <w:rFonts w:eastAsia="Arial Unicode MS" w:cs="Arial Unicode MS"/>
          <w:lang w:val="en-US"/>
        </w:rPr>
        <w:t xml:space="preserve"> publish </w:t>
      </w:r>
      <w:r>
        <w:rPr>
          <w:rFonts w:eastAsia="Arial Unicode MS" w:cs="Arial Unicode MS"/>
          <w:lang w:val="en-US"/>
        </w:rPr>
        <w:t xml:space="preserve">paper related to experimental progress </w:t>
      </w:r>
      <w:r w:rsidR="00D361DB">
        <w:rPr>
          <w:rFonts w:eastAsia="Arial Unicode MS" w:cs="Arial Unicode MS"/>
          <w:lang w:val="en-US"/>
        </w:rPr>
        <w:t xml:space="preserve">on </w:t>
      </w:r>
      <w:r>
        <w:rPr>
          <w:rFonts w:eastAsia="Arial Unicode MS" w:cs="Arial Unicode MS"/>
          <w:lang w:val="en-US"/>
        </w:rPr>
        <w:t>E302</w:t>
      </w:r>
      <w:r w:rsidR="00D361DB">
        <w:rPr>
          <w:rFonts w:eastAsia="Arial Unicode MS" w:cs="Arial Unicode MS"/>
          <w:lang w:val="en-US"/>
        </w:rPr>
        <w:t>.</w:t>
      </w:r>
    </w:p>
    <w:p w14:paraId="1B2A6180" w14:textId="43EB2113" w:rsidR="008F46EB" w:rsidRDefault="008F46EB" w:rsidP="008F46EB">
      <w:pPr>
        <w:pStyle w:val="PlainText"/>
        <w:rPr>
          <w:rFonts w:eastAsia="Times New Roman"/>
          <w:spacing w:val="3"/>
          <w:kern w:val="36"/>
          <w:bdr w:val="none" w:sz="0" w:space="0" w:color="auto"/>
        </w:rPr>
      </w:pPr>
    </w:p>
    <w:p w14:paraId="2E60AADF" w14:textId="4AD571C0" w:rsidR="008F46EB" w:rsidRDefault="008F46EB" w:rsidP="008F46EB">
      <w:pPr>
        <w:pStyle w:val="PlainText"/>
        <w:rPr>
          <w:rFonts w:eastAsia="Times New Roman"/>
          <w:spacing w:val="3"/>
          <w:kern w:val="36"/>
          <w:bdr w:val="none" w:sz="0" w:space="0" w:color="auto"/>
        </w:rPr>
      </w:pPr>
      <w:r>
        <w:rPr>
          <w:rFonts w:eastAsia="Times New Roman"/>
          <w:spacing w:val="3"/>
          <w:kern w:val="36"/>
          <w:bdr w:val="none" w:sz="0" w:space="0" w:color="auto"/>
        </w:rPr>
        <w:t>Autumn (2024):</w:t>
      </w:r>
    </w:p>
    <w:p w14:paraId="7979B14E" w14:textId="403DCA78" w:rsidR="008F46EB" w:rsidRDefault="008F46EB" w:rsidP="008F46EB">
      <w:pPr>
        <w:pStyle w:val="PlainText"/>
        <w:rPr>
          <w:rFonts w:eastAsia="Times New Roman"/>
          <w:spacing w:val="3"/>
          <w:kern w:val="36"/>
          <w:bdr w:val="none" w:sz="0" w:space="0" w:color="auto"/>
        </w:rPr>
      </w:pPr>
      <w:r>
        <w:rPr>
          <w:rFonts w:eastAsia="Times New Roman"/>
          <w:spacing w:val="3"/>
          <w:kern w:val="36"/>
          <w:bdr w:val="none" w:sz="0" w:space="0" w:color="auto"/>
        </w:rPr>
        <w:tab/>
        <w:t>- Fin</w:t>
      </w:r>
      <w:r w:rsidR="00F323A7">
        <w:rPr>
          <w:rFonts w:eastAsia="Times New Roman"/>
          <w:spacing w:val="3"/>
          <w:kern w:val="36"/>
          <w:bdr w:val="none" w:sz="0" w:space="0" w:color="auto"/>
        </w:rPr>
        <w:t>alize</w:t>
      </w:r>
      <w:r w:rsidR="00737AD7">
        <w:rPr>
          <w:rFonts w:eastAsia="Times New Roman"/>
          <w:spacing w:val="3"/>
          <w:kern w:val="36"/>
          <w:bdr w:val="none" w:sz="0" w:space="0" w:color="auto"/>
        </w:rPr>
        <w:t xml:space="preserve"> the</w:t>
      </w:r>
      <w:r>
        <w:rPr>
          <w:rFonts w:eastAsia="Times New Roman"/>
          <w:spacing w:val="3"/>
          <w:kern w:val="36"/>
          <w:bdr w:val="none" w:sz="0" w:space="0" w:color="auto"/>
        </w:rPr>
        <w:t xml:space="preserve"> </w:t>
      </w:r>
      <w:r w:rsidR="00D361DB">
        <w:rPr>
          <w:rFonts w:eastAsia="Times New Roman"/>
          <w:spacing w:val="3"/>
          <w:kern w:val="36"/>
          <w:bdr w:val="none" w:sz="0" w:space="0" w:color="auto"/>
        </w:rPr>
        <w:t>E302 experiment.</w:t>
      </w:r>
    </w:p>
    <w:p w14:paraId="1C217CA3" w14:textId="66EC5938" w:rsidR="00CD255E" w:rsidRPr="008F46EB" w:rsidRDefault="008F46EB" w:rsidP="008F46EB">
      <w:pPr>
        <w:pStyle w:val="PlainText"/>
        <w:rPr>
          <w:rFonts w:eastAsia="Times New Roman"/>
          <w:spacing w:val="3"/>
          <w:kern w:val="36"/>
          <w:bdr w:val="none" w:sz="0" w:space="0" w:color="auto"/>
        </w:rPr>
      </w:pPr>
      <w:r>
        <w:rPr>
          <w:rFonts w:eastAsia="Times New Roman"/>
          <w:spacing w:val="3"/>
          <w:kern w:val="36"/>
          <w:bdr w:val="none" w:sz="0" w:space="0" w:color="auto"/>
        </w:rPr>
        <w:tab/>
        <w:t>-</w:t>
      </w:r>
      <w:r w:rsidR="00A05E2C">
        <w:rPr>
          <w:rFonts w:eastAsia="Times New Roman"/>
          <w:spacing w:val="3"/>
          <w:kern w:val="36"/>
          <w:bdr w:val="none" w:sz="0" w:space="0" w:color="auto"/>
        </w:rPr>
        <w:t xml:space="preserve"> </w:t>
      </w:r>
      <w:r w:rsidR="00D361DB">
        <w:rPr>
          <w:rFonts w:eastAsia="Times New Roman"/>
          <w:spacing w:val="3"/>
          <w:kern w:val="36"/>
          <w:bdr w:val="none" w:sz="0" w:space="0" w:color="auto"/>
        </w:rPr>
        <w:t>Complete most of the</w:t>
      </w:r>
      <w:r w:rsidR="00F323A7">
        <w:rPr>
          <w:rFonts w:eastAsia="Times New Roman"/>
          <w:spacing w:val="3"/>
          <w:kern w:val="36"/>
          <w:bdr w:val="none" w:sz="0" w:space="0" w:color="auto"/>
        </w:rPr>
        <w:t xml:space="preserve"> experiment analysis</w:t>
      </w:r>
    </w:p>
    <w:p w14:paraId="46CFD58A" w14:textId="795697DE" w:rsidR="008F46EB" w:rsidRPr="008F46EB" w:rsidRDefault="008F46EB" w:rsidP="008F46EB">
      <w:pPr>
        <w:ind w:firstLine="708"/>
        <w:rPr>
          <w:rFonts w:ascii="Calibri" w:hAnsi="Calibri" w:cs="Calibri"/>
          <w:sz w:val="22"/>
          <w:szCs w:val="22"/>
        </w:rPr>
      </w:pPr>
    </w:p>
    <w:p w14:paraId="0C2D79CC" w14:textId="6E366861" w:rsidR="008F46EB" w:rsidRDefault="008F46EB" w:rsidP="00EE6B70">
      <w:pPr>
        <w:rPr>
          <w:rFonts w:ascii="Calibri" w:hAnsi="Calibri" w:cs="Calibri"/>
          <w:sz w:val="22"/>
          <w:szCs w:val="22"/>
        </w:rPr>
      </w:pPr>
      <w:r>
        <w:rPr>
          <w:rFonts w:ascii="Calibri" w:hAnsi="Calibri" w:cs="Calibri"/>
          <w:sz w:val="22"/>
          <w:szCs w:val="22"/>
        </w:rPr>
        <w:t xml:space="preserve">Spring (2025): </w:t>
      </w:r>
    </w:p>
    <w:p w14:paraId="3EEC99C0" w14:textId="76460778" w:rsidR="00737AD7" w:rsidRDefault="00737AD7" w:rsidP="008F46EB">
      <w:pPr>
        <w:ind w:firstLine="708"/>
        <w:rPr>
          <w:rFonts w:ascii="Calibri" w:hAnsi="Calibri" w:cs="Calibri"/>
          <w:spacing w:val="3"/>
          <w:kern w:val="36"/>
          <w:sz w:val="22"/>
          <w:szCs w:val="22"/>
        </w:rPr>
      </w:pPr>
      <w:r w:rsidRPr="00737AD7">
        <w:rPr>
          <w:spacing w:val="3"/>
          <w:kern w:val="36"/>
          <w:sz w:val="22"/>
          <w:szCs w:val="22"/>
        </w:rPr>
        <w:t xml:space="preserve">- </w:t>
      </w:r>
      <w:r w:rsidRPr="00737AD7">
        <w:rPr>
          <w:rFonts w:ascii="Calibri" w:hAnsi="Calibri" w:cs="Calibri"/>
          <w:spacing w:val="3"/>
          <w:kern w:val="36"/>
          <w:sz w:val="22"/>
          <w:szCs w:val="22"/>
        </w:rPr>
        <w:t>Finish the experimental analysis.</w:t>
      </w:r>
    </w:p>
    <w:p w14:paraId="66870B67" w14:textId="28A6E1DD" w:rsidR="00737AD7" w:rsidRDefault="00737AD7" w:rsidP="00A05E2C">
      <w:pPr>
        <w:ind w:firstLine="708"/>
        <w:rPr>
          <w:rFonts w:ascii="Calibri" w:hAnsi="Calibri" w:cs="Calibri"/>
          <w:spacing w:val="3"/>
          <w:kern w:val="36"/>
          <w:sz w:val="22"/>
          <w:szCs w:val="22"/>
        </w:rPr>
      </w:pPr>
      <w:r>
        <w:rPr>
          <w:rFonts w:ascii="Calibri" w:hAnsi="Calibri" w:cs="Calibri"/>
          <w:spacing w:val="3"/>
          <w:kern w:val="36"/>
          <w:sz w:val="22"/>
          <w:szCs w:val="22"/>
        </w:rPr>
        <w:t>- Publish experimental results</w:t>
      </w:r>
      <w:r w:rsidR="00A05E2C">
        <w:rPr>
          <w:rFonts w:ascii="Calibri" w:hAnsi="Calibri" w:cs="Calibri"/>
          <w:spacing w:val="3"/>
          <w:kern w:val="36"/>
          <w:sz w:val="22"/>
          <w:szCs w:val="22"/>
        </w:rPr>
        <w:t xml:space="preserve"> in a journal</w:t>
      </w:r>
      <w:r>
        <w:rPr>
          <w:rFonts w:ascii="Calibri" w:hAnsi="Calibri" w:cs="Calibri"/>
          <w:spacing w:val="3"/>
          <w:kern w:val="36"/>
          <w:sz w:val="22"/>
          <w:szCs w:val="22"/>
        </w:rPr>
        <w:t>.</w:t>
      </w:r>
    </w:p>
    <w:p w14:paraId="2533AEE8" w14:textId="67232E9C" w:rsidR="00CD255E" w:rsidRPr="00A05E2C" w:rsidRDefault="00CD255E" w:rsidP="00A05E2C">
      <w:pPr>
        <w:ind w:firstLine="708"/>
        <w:rPr>
          <w:rFonts w:ascii="Calibri" w:hAnsi="Calibri" w:cs="Calibri"/>
          <w:spacing w:val="3"/>
          <w:kern w:val="36"/>
          <w:sz w:val="22"/>
          <w:szCs w:val="22"/>
        </w:rPr>
      </w:pPr>
      <w:r>
        <w:rPr>
          <w:rFonts w:ascii="Calibri" w:hAnsi="Calibri" w:cs="Calibri"/>
          <w:spacing w:val="3"/>
          <w:kern w:val="36"/>
          <w:sz w:val="22"/>
          <w:szCs w:val="22"/>
        </w:rPr>
        <w:t xml:space="preserve">- </w:t>
      </w:r>
      <w:r w:rsidR="00D361DB">
        <w:rPr>
          <w:rFonts w:ascii="Calibri" w:hAnsi="Calibri" w:cs="Calibri"/>
          <w:spacing w:val="3"/>
          <w:kern w:val="36"/>
          <w:sz w:val="22"/>
          <w:szCs w:val="22"/>
        </w:rPr>
        <w:t>P</w:t>
      </w:r>
      <w:r>
        <w:rPr>
          <w:rFonts w:ascii="Calibri" w:hAnsi="Calibri" w:cs="Calibri"/>
          <w:spacing w:val="3"/>
          <w:kern w:val="36"/>
          <w:sz w:val="22"/>
          <w:szCs w:val="22"/>
        </w:rPr>
        <w:t>lan and start thesis</w:t>
      </w:r>
      <w:r w:rsidR="002C63C9">
        <w:rPr>
          <w:rFonts w:ascii="Calibri" w:hAnsi="Calibri" w:cs="Calibri"/>
          <w:spacing w:val="3"/>
          <w:kern w:val="36"/>
          <w:sz w:val="22"/>
          <w:szCs w:val="22"/>
        </w:rPr>
        <w:t>.</w:t>
      </w:r>
    </w:p>
    <w:p w14:paraId="10037605" w14:textId="77777777" w:rsidR="00737AD7" w:rsidRPr="008F46EB" w:rsidRDefault="00737AD7" w:rsidP="008F46EB">
      <w:pPr>
        <w:ind w:firstLine="708"/>
        <w:rPr>
          <w:rFonts w:ascii="Calibri" w:hAnsi="Calibri" w:cs="Calibri"/>
          <w:sz w:val="22"/>
          <w:szCs w:val="22"/>
        </w:rPr>
      </w:pPr>
    </w:p>
    <w:p w14:paraId="2ED56D1A" w14:textId="77777777" w:rsidR="00AB110E" w:rsidRDefault="00EE6B70" w:rsidP="00737AD7">
      <w:pPr>
        <w:rPr>
          <w:rFonts w:ascii="Calibri" w:hAnsi="Calibri" w:cs="Calibri"/>
          <w:sz w:val="22"/>
          <w:szCs w:val="22"/>
        </w:rPr>
      </w:pPr>
      <w:r>
        <w:rPr>
          <w:rFonts w:ascii="Calibri" w:hAnsi="Calibri" w:cs="Calibri"/>
          <w:sz w:val="22"/>
          <w:szCs w:val="22"/>
        </w:rPr>
        <w:t>autumn</w:t>
      </w:r>
      <w:r w:rsidR="00737AD7">
        <w:rPr>
          <w:rFonts w:ascii="Calibri" w:hAnsi="Calibri" w:cs="Calibri"/>
          <w:sz w:val="22"/>
          <w:szCs w:val="22"/>
        </w:rPr>
        <w:t xml:space="preserve"> (2025): </w:t>
      </w:r>
      <w:r>
        <w:rPr>
          <w:rFonts w:ascii="Calibri" w:hAnsi="Calibri" w:cs="Calibri"/>
          <w:sz w:val="22"/>
          <w:szCs w:val="22"/>
        </w:rPr>
        <w:t xml:space="preserve"> </w:t>
      </w:r>
    </w:p>
    <w:p w14:paraId="67D9FF3A" w14:textId="11F26F7A" w:rsidR="00A05E2C" w:rsidRDefault="00AB110E" w:rsidP="00AB110E">
      <w:pPr>
        <w:ind w:firstLine="708"/>
        <w:rPr>
          <w:rFonts w:ascii="Calibri" w:hAnsi="Calibri" w:cs="Calibri"/>
          <w:sz w:val="22"/>
          <w:szCs w:val="22"/>
        </w:rPr>
      </w:pPr>
      <w:r>
        <w:rPr>
          <w:rFonts w:ascii="Calibri" w:hAnsi="Calibri" w:cs="Calibri"/>
          <w:sz w:val="22"/>
          <w:szCs w:val="22"/>
        </w:rPr>
        <w:t xml:space="preserve">- </w:t>
      </w:r>
      <w:r w:rsidR="002C63C9">
        <w:rPr>
          <w:rFonts w:ascii="Calibri" w:hAnsi="Calibri" w:cs="Calibri"/>
          <w:sz w:val="22"/>
          <w:szCs w:val="22"/>
        </w:rPr>
        <w:t xml:space="preserve">Attend </w:t>
      </w:r>
      <w:r w:rsidR="00A05E2C">
        <w:rPr>
          <w:rFonts w:ascii="Calibri" w:hAnsi="Calibri" w:cs="Calibri"/>
          <w:sz w:val="22"/>
          <w:szCs w:val="22"/>
        </w:rPr>
        <w:t xml:space="preserve">EAAC conference and </w:t>
      </w:r>
      <w:r w:rsidR="002C63C9">
        <w:rPr>
          <w:rFonts w:ascii="Calibri" w:hAnsi="Calibri" w:cs="Calibri"/>
          <w:sz w:val="22"/>
          <w:szCs w:val="22"/>
        </w:rPr>
        <w:t xml:space="preserve">publish </w:t>
      </w:r>
      <w:r w:rsidR="00A05E2C">
        <w:rPr>
          <w:rFonts w:ascii="Calibri" w:hAnsi="Calibri" w:cs="Calibri"/>
          <w:sz w:val="22"/>
          <w:szCs w:val="22"/>
        </w:rPr>
        <w:t>proceedings paper on E302</w:t>
      </w:r>
      <w:r>
        <w:rPr>
          <w:rFonts w:ascii="Calibri" w:hAnsi="Calibri" w:cs="Calibri"/>
          <w:sz w:val="22"/>
          <w:szCs w:val="22"/>
        </w:rPr>
        <w:t>.</w:t>
      </w:r>
    </w:p>
    <w:p w14:paraId="0BA44E63" w14:textId="5E5E2545" w:rsidR="00A05E2C" w:rsidRPr="002C63C9" w:rsidRDefault="00CD255E" w:rsidP="002C63C9">
      <w:pPr>
        <w:rPr>
          <w:rFonts w:ascii="Calibri" w:hAnsi="Calibri" w:cs="Calibri"/>
          <w:sz w:val="22"/>
          <w:szCs w:val="22"/>
        </w:rPr>
      </w:pPr>
      <w:r>
        <w:rPr>
          <w:rFonts w:ascii="Calibri" w:hAnsi="Calibri" w:cs="Calibri"/>
          <w:sz w:val="22"/>
          <w:szCs w:val="22"/>
        </w:rPr>
        <w:lastRenderedPageBreak/>
        <w:tab/>
      </w:r>
      <w:r w:rsidR="00AB110E">
        <w:rPr>
          <w:rFonts w:ascii="Calibri" w:hAnsi="Calibri" w:cs="Calibri"/>
          <w:sz w:val="22"/>
          <w:szCs w:val="22"/>
        </w:rPr>
        <w:t xml:space="preserve">- </w:t>
      </w:r>
      <w:r>
        <w:rPr>
          <w:rFonts w:ascii="Calibri" w:hAnsi="Calibri" w:cs="Calibri"/>
          <w:sz w:val="22"/>
          <w:szCs w:val="22"/>
        </w:rPr>
        <w:t xml:space="preserve"> Writing thesis</w:t>
      </w:r>
      <w:r w:rsidR="002C63C9">
        <w:rPr>
          <w:rFonts w:ascii="Calibri" w:hAnsi="Calibri" w:cs="Calibri"/>
          <w:sz w:val="22"/>
          <w:szCs w:val="22"/>
        </w:rPr>
        <w:t>.</w:t>
      </w:r>
    </w:p>
    <w:p w14:paraId="33936C04" w14:textId="527630E7" w:rsidR="00D71A0E" w:rsidRDefault="00D71A0E" w:rsidP="008F46EB">
      <w:pPr>
        <w:pStyle w:val="PlainText"/>
        <w:rPr>
          <w:lang w:val="en-US"/>
        </w:rPr>
      </w:pPr>
    </w:p>
    <w:p w14:paraId="39A399B7" w14:textId="77777777" w:rsidR="00D71A0E" w:rsidRDefault="00D71A0E">
      <w:pPr>
        <w:pStyle w:val="PlainText"/>
        <w:rPr>
          <w:lang w:val="en-US"/>
        </w:rPr>
      </w:pPr>
    </w:p>
    <w:p w14:paraId="544CC72A" w14:textId="41DA1280" w:rsidR="00D71A0E" w:rsidRDefault="00D71A0E">
      <w:pPr>
        <w:pStyle w:val="PlainText"/>
        <w:rPr>
          <w:lang w:val="en-US"/>
        </w:rPr>
      </w:pPr>
    </w:p>
    <w:p w14:paraId="5AAAEB8A" w14:textId="77777777" w:rsidR="0018188F" w:rsidRPr="003C5423" w:rsidRDefault="0018188F" w:rsidP="0018188F">
      <w:pPr>
        <w:pStyle w:val="PlainText"/>
        <w:rPr>
          <w:color w:val="000000" w:themeColor="text1"/>
          <w:lang w:val="en-US"/>
        </w:rPr>
      </w:pPr>
    </w:p>
    <w:p w14:paraId="6A1AFE6C" w14:textId="30202B23" w:rsidR="0018188F" w:rsidDel="001A4665" w:rsidRDefault="0018188F" w:rsidP="0018188F">
      <w:pPr>
        <w:pStyle w:val="PlainText"/>
        <w:rPr>
          <w:moveFrom w:id="5" w:author="Erik Adli" w:date="2023-02-03T16:49:00Z"/>
          <w:rFonts w:eastAsia="Arial Unicode MS" w:cs="Arial Unicode MS"/>
          <w:color w:val="000000" w:themeColor="text1"/>
          <w:lang w:val="en-US"/>
        </w:rPr>
      </w:pPr>
      <w:moveFromRangeStart w:id="6" w:author="Erik Adli" w:date="2023-02-03T16:49:00Z" w:name="move126335385"/>
      <w:moveFrom w:id="7" w:author="Erik Adli" w:date="2023-02-03T16:49:00Z">
        <w:r w:rsidRPr="003C5423" w:rsidDel="001A4665">
          <w:rPr>
            <w:rFonts w:eastAsia="Arial Unicode MS" w:cs="Arial Unicode MS"/>
            <w:b/>
            <w:bCs/>
            <w:color w:val="000000" w:themeColor="text1"/>
            <w:lang w:val="en-US"/>
          </w:rPr>
          <w:t>9. Project organization and cooperation.</w:t>
        </w:r>
        <w:r w:rsidRPr="003C5423" w:rsidDel="001A4665">
          <w:rPr>
            <w:rFonts w:eastAsia="Arial Unicode MS" w:cs="Arial Unicode MS"/>
            <w:color w:val="000000" w:themeColor="text1"/>
            <w:lang w:val="en-US"/>
          </w:rPr>
          <w:t xml:space="preserve"> </w:t>
        </w:r>
      </w:moveFrom>
    </w:p>
    <w:p w14:paraId="316E51EF" w14:textId="5D23B66E" w:rsidR="0018188F" w:rsidDel="001A4665" w:rsidRDefault="0018188F" w:rsidP="0018188F">
      <w:pPr>
        <w:pStyle w:val="PlainText"/>
        <w:rPr>
          <w:moveFrom w:id="8" w:author="Erik Adli" w:date="2023-02-03T16:49:00Z"/>
          <w:rFonts w:eastAsia="Arial Unicode MS" w:cs="Arial Unicode MS"/>
          <w:color w:val="000000" w:themeColor="text1"/>
          <w:lang w:val="en-US"/>
        </w:rPr>
      </w:pPr>
    </w:p>
    <w:p w14:paraId="06583329" w14:textId="3F554091" w:rsidR="0018188F" w:rsidRPr="0018188F" w:rsidDel="001A4665" w:rsidRDefault="0018188F" w:rsidP="0018188F">
      <w:pPr>
        <w:pStyle w:val="PlainText"/>
        <w:rPr>
          <w:moveFrom w:id="9" w:author="Erik Adli" w:date="2023-02-03T16:49:00Z"/>
          <w:rFonts w:eastAsia="Arial Unicode MS" w:cs="Arial Unicode MS"/>
          <w:color w:val="000000" w:themeColor="text1"/>
          <w:lang w:val="en-US"/>
        </w:rPr>
      </w:pPr>
      <w:moveFrom w:id="10" w:author="Erik Adli" w:date="2023-02-03T16:49:00Z">
        <w:r w:rsidDel="001A4665">
          <w:rPr>
            <w:rFonts w:eastAsia="Arial Unicode MS" w:cs="Arial Unicode MS"/>
            <w:color w:val="000000" w:themeColor="text1"/>
            <w:lang w:val="en-US"/>
          </w:rPr>
          <w:t>The PhD project is part of the NFR FRIPRO Researcher Project “</w:t>
        </w:r>
        <w:r w:rsidRPr="0018188F" w:rsidDel="001A4665">
          <w:rPr>
            <w:rFonts w:eastAsia="Arial Unicode MS" w:cs="Arial Unicode MS"/>
            <w:color w:val="000000" w:themeColor="text1"/>
            <w:lang w:val="en-US"/>
          </w:rPr>
          <w:t>Novel tracks towards Multi-TeV colliders for particle physics</w:t>
        </w:r>
        <w:r w:rsidDel="001A4665">
          <w:rPr>
            <w:rFonts w:eastAsia="Arial Unicode MS" w:cs="Arial Unicode MS"/>
            <w:color w:val="000000" w:themeColor="text1"/>
            <w:lang w:val="en-US"/>
          </w:rPr>
          <w:t>”. The FRIPRO project</w:t>
        </w:r>
        <w:r w:rsidR="00965AC7" w:rsidDel="001A4665">
          <w:rPr>
            <w:rFonts w:eastAsia="Arial Unicode MS" w:cs="Arial Unicode MS"/>
            <w:color w:val="000000" w:themeColor="text1"/>
            <w:lang w:val="en-US"/>
          </w:rPr>
          <w:t xml:space="preserve"> manpower</w:t>
        </w:r>
        <w:r w:rsidDel="001A4665">
          <w:rPr>
            <w:rFonts w:eastAsia="Arial Unicode MS" w:cs="Arial Unicode MS"/>
            <w:color w:val="000000" w:themeColor="text1"/>
            <w:lang w:val="en-US"/>
          </w:rPr>
          <w:t xml:space="preserve"> consists of the project leader Erik Adli and two postdocs, Carl A. Lindstrøm and NN (to be employed), plus master students.  Adli will be the main supervisor for PhD candidate and Lindstrøm co-supervisor.  In particular, the Lindstr</w:t>
        </w:r>
        <w:r w:rsidRPr="0018188F" w:rsidDel="001A4665">
          <w:rPr>
            <w:rFonts w:eastAsia="Arial Unicode MS" w:cs="Arial Unicode MS"/>
            <w:color w:val="000000" w:themeColor="text1"/>
            <w:lang w:val="en-US"/>
          </w:rPr>
          <w:t xml:space="preserve">øm will work </w:t>
        </w:r>
        <w:r w:rsidR="00B61300" w:rsidDel="001A4665">
          <w:rPr>
            <w:rFonts w:eastAsia="Arial Unicode MS" w:cs="Arial Unicode MS"/>
            <w:color w:val="000000" w:themeColor="text1"/>
            <w:lang w:val="en-US"/>
          </w:rPr>
          <w:t xml:space="preserve">closely </w:t>
        </w:r>
        <w:r w:rsidRPr="0018188F" w:rsidDel="001A4665">
          <w:rPr>
            <w:rFonts w:eastAsia="Arial Unicode MS" w:cs="Arial Unicode MS"/>
            <w:color w:val="000000" w:themeColor="text1"/>
            <w:lang w:val="en-US"/>
          </w:rPr>
          <w:t xml:space="preserve">with </w:t>
        </w:r>
        <w:r w:rsidDel="001A4665">
          <w:rPr>
            <w:rFonts w:eastAsia="Arial Unicode MS" w:cs="Arial Unicode MS"/>
            <w:color w:val="000000" w:themeColor="text1"/>
            <w:lang w:val="en-US"/>
          </w:rPr>
          <w:t>PhD candidate to implement the candidates models in the OPAL framework. In addition, the student will get supervision form SLAC collaborators during the research stay at SLAC (Se next point).</w:t>
        </w:r>
      </w:moveFrom>
    </w:p>
    <w:p w14:paraId="00AF55EF" w14:textId="449AD5A4" w:rsidR="0018188F" w:rsidDel="001A4665" w:rsidRDefault="0018188F" w:rsidP="0018188F">
      <w:pPr>
        <w:pStyle w:val="PlainText"/>
        <w:rPr>
          <w:moveFrom w:id="11" w:author="Erik Adli" w:date="2023-02-03T16:49:00Z"/>
          <w:rFonts w:eastAsia="Arial Unicode MS" w:cs="Arial Unicode MS"/>
          <w:color w:val="000000" w:themeColor="text1"/>
          <w:lang w:val="en-US"/>
        </w:rPr>
      </w:pPr>
    </w:p>
    <w:p w14:paraId="70B4F7B8" w14:textId="0429A001" w:rsidR="0018188F" w:rsidDel="001A4665" w:rsidRDefault="0018188F" w:rsidP="0018188F">
      <w:pPr>
        <w:pStyle w:val="PlainText"/>
        <w:rPr>
          <w:moveFrom w:id="12" w:author="Erik Adli" w:date="2023-02-03T16:49:00Z"/>
        </w:rPr>
      </w:pPr>
      <w:moveFrom w:id="13" w:author="Erik Adli" w:date="2023-02-03T16:49:00Z">
        <w:r w:rsidDel="001A4665">
          <w:rPr>
            <w:rFonts w:eastAsia="Arial Unicode MS" w:cs="Arial Unicode MS"/>
            <w:b/>
            <w:bCs/>
            <w:lang w:val="en-US"/>
          </w:rPr>
          <w:t>10. Cooperation with external parties.</w:t>
        </w:r>
        <w:r w:rsidDel="001A4665">
          <w:rPr>
            <w:rFonts w:eastAsia="Arial Unicode MS" w:cs="Arial Unicode MS"/>
            <w:lang w:val="en-US"/>
          </w:rPr>
          <w:t xml:space="preserve">  </w:t>
        </w:r>
      </w:moveFrom>
    </w:p>
    <w:p w14:paraId="46F2EE83" w14:textId="4BEC071A" w:rsidR="0018188F" w:rsidDel="001A4665" w:rsidRDefault="0018188F" w:rsidP="0018188F">
      <w:pPr>
        <w:pStyle w:val="PlainText"/>
        <w:rPr>
          <w:moveFrom w:id="14" w:author="Erik Adli" w:date="2023-02-03T16:49:00Z"/>
          <w:rFonts w:eastAsia="Arial Unicode MS" w:cs="Arial Unicode MS"/>
          <w:color w:val="000000" w:themeColor="text1"/>
          <w:lang w:val="en-US"/>
        </w:rPr>
      </w:pPr>
    </w:p>
    <w:p w14:paraId="1528733F" w14:textId="2628E2D7" w:rsidR="0018188F" w:rsidRPr="0018188F" w:rsidDel="001A4665" w:rsidRDefault="0018188F" w:rsidP="0018188F">
      <w:pPr>
        <w:pStyle w:val="PlainText"/>
        <w:rPr>
          <w:moveFrom w:id="15" w:author="Erik Adli" w:date="2023-02-03T16:49:00Z"/>
          <w:rFonts w:eastAsia="Arial Unicode MS" w:cs="Arial Unicode MS"/>
          <w:color w:val="000000" w:themeColor="text1"/>
          <w:lang w:val="en-US"/>
        </w:rPr>
      </w:pPr>
      <w:moveFrom w:id="16" w:author="Erik Adli" w:date="2023-02-03T16:49:00Z">
        <w:r w:rsidDel="001A4665">
          <w:rPr>
            <w:rFonts w:eastAsia="Arial Unicode MS" w:cs="Arial Unicode MS"/>
            <w:color w:val="000000" w:themeColor="text1"/>
            <w:lang w:val="en-US"/>
          </w:rPr>
          <w:t xml:space="preserve">The PhD candidate will have a research stay of at least 12 months at SLAC in order to perform the experimental part of the project. </w:t>
        </w:r>
        <w:r w:rsidR="004C0DE7" w:rsidDel="001A4665">
          <w:rPr>
            <w:rFonts w:eastAsia="Arial Unicode MS" w:cs="Arial Unicode MS"/>
            <w:color w:val="000000" w:themeColor="text1"/>
            <w:lang w:val="en-US"/>
          </w:rPr>
          <w:t>The research stay will be funded through an NFR overseas grant.</w:t>
        </w:r>
        <w:r w:rsidR="00054CC3" w:rsidDel="001A4665">
          <w:rPr>
            <w:rFonts w:eastAsia="Arial Unicode MS" w:cs="Arial Unicode MS"/>
            <w:color w:val="000000" w:themeColor="text1"/>
            <w:lang w:val="en-US"/>
          </w:rPr>
          <w:t xml:space="preserve"> </w:t>
        </w:r>
        <w:r w:rsidDel="001A4665">
          <w:rPr>
            <w:rFonts w:eastAsia="Arial Unicode MS" w:cs="Arial Unicode MS"/>
            <w:color w:val="000000" w:themeColor="text1"/>
            <w:lang w:val="en-US"/>
          </w:rPr>
          <w:t>The Oslo group have a formal collaboration agreement with SLAC, and Adli is the PI of the approved plasma experiment the candidate will work on. At SLAC, the candidate will be hosted by the experiment lead</w:t>
        </w:r>
        <w:r w:rsidR="00054CC3" w:rsidDel="001A4665">
          <w:rPr>
            <w:rFonts w:eastAsia="Arial Unicode MS" w:cs="Arial Unicode MS"/>
            <w:color w:val="000000" w:themeColor="text1"/>
            <w:lang w:val="en-US"/>
          </w:rPr>
          <w:t>,</w:t>
        </w:r>
        <w:r w:rsidDel="001A4665">
          <w:rPr>
            <w:rFonts w:eastAsia="Arial Unicode MS" w:cs="Arial Unicode MS"/>
            <w:color w:val="000000" w:themeColor="text1"/>
            <w:lang w:val="en-US"/>
          </w:rPr>
          <w:t xml:space="preserve"> Dr. Mark Hogan, who is a named collaborator in the FRIPRO project, and he will be included in the local research group at SLAC consisting of researchers and students, following the model that both Adli and Lindstrøm has worked with previously.  </w:t>
        </w:r>
      </w:moveFrom>
    </w:p>
    <w:moveFromRangeEnd w:id="6"/>
    <w:p w14:paraId="09932A13" w14:textId="77777777" w:rsidR="001A4665" w:rsidRDefault="001A4665" w:rsidP="001A4665">
      <w:pPr>
        <w:pStyle w:val="PlainText"/>
        <w:rPr>
          <w:moveTo w:id="17" w:author="Erik Adli" w:date="2023-02-03T16:49:00Z"/>
          <w:rFonts w:eastAsia="Arial Unicode MS" w:cs="Arial Unicode MS"/>
          <w:color w:val="000000" w:themeColor="text1"/>
          <w:lang w:val="en-US"/>
        </w:rPr>
      </w:pPr>
      <w:moveToRangeStart w:id="18" w:author="Erik Adli" w:date="2023-02-03T16:49:00Z" w:name="move126335385"/>
      <w:moveTo w:id="19" w:author="Erik Adli" w:date="2023-02-03T16:49:00Z">
        <w:r w:rsidRPr="003C5423">
          <w:rPr>
            <w:rFonts w:eastAsia="Arial Unicode MS" w:cs="Arial Unicode MS"/>
            <w:b/>
            <w:bCs/>
            <w:color w:val="000000" w:themeColor="text1"/>
            <w:lang w:val="en-US"/>
          </w:rPr>
          <w:t>9. Project organization and cooperation.</w:t>
        </w:r>
        <w:r w:rsidRPr="003C5423">
          <w:rPr>
            <w:rFonts w:eastAsia="Arial Unicode MS" w:cs="Arial Unicode MS"/>
            <w:color w:val="000000" w:themeColor="text1"/>
            <w:lang w:val="en-US"/>
          </w:rPr>
          <w:t xml:space="preserve"> </w:t>
        </w:r>
      </w:moveTo>
    </w:p>
    <w:p w14:paraId="6DC1D7D1" w14:textId="77777777" w:rsidR="001A4665" w:rsidRDefault="001A4665" w:rsidP="001A4665">
      <w:pPr>
        <w:pStyle w:val="PlainText"/>
        <w:rPr>
          <w:moveTo w:id="20" w:author="Erik Adli" w:date="2023-02-03T16:49:00Z"/>
          <w:rFonts w:eastAsia="Arial Unicode MS" w:cs="Arial Unicode MS"/>
          <w:color w:val="000000" w:themeColor="text1"/>
          <w:lang w:val="en-US"/>
        </w:rPr>
      </w:pPr>
    </w:p>
    <w:p w14:paraId="4081609E" w14:textId="77777777" w:rsidR="001A4665" w:rsidRPr="0018188F" w:rsidRDefault="001A4665" w:rsidP="001A4665">
      <w:pPr>
        <w:pStyle w:val="PlainText"/>
        <w:rPr>
          <w:moveTo w:id="21" w:author="Erik Adli" w:date="2023-02-03T16:49:00Z"/>
          <w:rFonts w:eastAsia="Arial Unicode MS" w:cs="Arial Unicode MS"/>
          <w:color w:val="000000" w:themeColor="text1"/>
          <w:lang w:val="en-US"/>
        </w:rPr>
      </w:pPr>
      <w:moveTo w:id="22" w:author="Erik Adli" w:date="2023-02-03T16:49:00Z">
        <w:r>
          <w:rPr>
            <w:rFonts w:eastAsia="Arial Unicode MS" w:cs="Arial Unicode MS"/>
            <w:color w:val="000000" w:themeColor="text1"/>
            <w:lang w:val="en-US"/>
          </w:rPr>
          <w:t>The PhD project is part of the NFR FRIPRO Researcher Project “</w:t>
        </w:r>
        <w:r w:rsidRPr="0018188F">
          <w:rPr>
            <w:rFonts w:eastAsia="Arial Unicode MS" w:cs="Arial Unicode MS"/>
            <w:color w:val="000000" w:themeColor="text1"/>
            <w:lang w:val="en-US"/>
          </w:rPr>
          <w:t xml:space="preserve">Novel tracks towards </w:t>
        </w:r>
        <w:proofErr w:type="gramStart"/>
        <w:r w:rsidRPr="0018188F">
          <w:rPr>
            <w:rFonts w:eastAsia="Arial Unicode MS" w:cs="Arial Unicode MS"/>
            <w:color w:val="000000" w:themeColor="text1"/>
            <w:lang w:val="en-US"/>
          </w:rPr>
          <w:t>Multi-</w:t>
        </w:r>
        <w:proofErr w:type="spellStart"/>
        <w:r w:rsidRPr="0018188F">
          <w:rPr>
            <w:rFonts w:eastAsia="Arial Unicode MS" w:cs="Arial Unicode MS"/>
            <w:color w:val="000000" w:themeColor="text1"/>
            <w:lang w:val="en-US"/>
          </w:rPr>
          <w:t>TeV</w:t>
        </w:r>
        <w:proofErr w:type="spellEnd"/>
        <w:proofErr w:type="gramEnd"/>
        <w:r w:rsidRPr="0018188F">
          <w:rPr>
            <w:rFonts w:eastAsia="Arial Unicode MS" w:cs="Arial Unicode MS"/>
            <w:color w:val="000000" w:themeColor="text1"/>
            <w:lang w:val="en-US"/>
          </w:rPr>
          <w:t xml:space="preserve"> colliders for particle physics</w:t>
        </w:r>
        <w:r>
          <w:rPr>
            <w:rFonts w:eastAsia="Arial Unicode MS" w:cs="Arial Unicode MS"/>
            <w:color w:val="000000" w:themeColor="text1"/>
            <w:lang w:val="en-US"/>
          </w:rPr>
          <w:t xml:space="preserve">”. The FRIPRO project manpower consists of the project leader Erik Adli and two postdocs, Carl A. </w:t>
        </w:r>
        <w:proofErr w:type="spellStart"/>
        <w:r>
          <w:rPr>
            <w:rFonts w:eastAsia="Arial Unicode MS" w:cs="Arial Unicode MS"/>
            <w:color w:val="000000" w:themeColor="text1"/>
            <w:lang w:val="en-US"/>
          </w:rPr>
          <w:t>Lindstrøm</w:t>
        </w:r>
        <w:proofErr w:type="spellEnd"/>
        <w:r>
          <w:rPr>
            <w:rFonts w:eastAsia="Arial Unicode MS" w:cs="Arial Unicode MS"/>
            <w:color w:val="000000" w:themeColor="text1"/>
            <w:lang w:val="en-US"/>
          </w:rPr>
          <w:t xml:space="preserve"> and NN (to be employed), plus master students.  Adli will be the main supervisor for PhD candidate and </w:t>
        </w:r>
        <w:proofErr w:type="spellStart"/>
        <w:r>
          <w:rPr>
            <w:rFonts w:eastAsia="Arial Unicode MS" w:cs="Arial Unicode MS"/>
            <w:color w:val="000000" w:themeColor="text1"/>
            <w:lang w:val="en-US"/>
          </w:rPr>
          <w:t>Lindstrøm</w:t>
        </w:r>
        <w:proofErr w:type="spellEnd"/>
        <w:r>
          <w:rPr>
            <w:rFonts w:eastAsia="Arial Unicode MS" w:cs="Arial Unicode MS"/>
            <w:color w:val="000000" w:themeColor="text1"/>
            <w:lang w:val="en-US"/>
          </w:rPr>
          <w:t xml:space="preserve"> co-supervisor.  In particular, the </w:t>
        </w:r>
        <w:proofErr w:type="spellStart"/>
        <w:r>
          <w:rPr>
            <w:rFonts w:eastAsia="Arial Unicode MS" w:cs="Arial Unicode MS"/>
            <w:color w:val="000000" w:themeColor="text1"/>
            <w:lang w:val="en-US"/>
          </w:rPr>
          <w:t>Lindstr</w:t>
        </w:r>
        <w:r w:rsidRPr="0018188F">
          <w:rPr>
            <w:rFonts w:eastAsia="Arial Unicode MS" w:cs="Arial Unicode MS"/>
            <w:color w:val="000000" w:themeColor="text1"/>
            <w:lang w:val="en-US"/>
          </w:rPr>
          <w:t>øm</w:t>
        </w:r>
        <w:proofErr w:type="spellEnd"/>
        <w:r w:rsidRPr="0018188F">
          <w:rPr>
            <w:rFonts w:eastAsia="Arial Unicode MS" w:cs="Arial Unicode MS"/>
            <w:color w:val="000000" w:themeColor="text1"/>
            <w:lang w:val="en-US"/>
          </w:rPr>
          <w:t xml:space="preserve"> will work </w:t>
        </w:r>
        <w:r>
          <w:rPr>
            <w:rFonts w:eastAsia="Arial Unicode MS" w:cs="Arial Unicode MS"/>
            <w:color w:val="000000" w:themeColor="text1"/>
            <w:lang w:val="en-US"/>
          </w:rPr>
          <w:t xml:space="preserve">closely </w:t>
        </w:r>
        <w:r w:rsidRPr="0018188F">
          <w:rPr>
            <w:rFonts w:eastAsia="Arial Unicode MS" w:cs="Arial Unicode MS"/>
            <w:color w:val="000000" w:themeColor="text1"/>
            <w:lang w:val="en-US"/>
          </w:rPr>
          <w:t xml:space="preserve">with </w:t>
        </w:r>
        <w:r>
          <w:rPr>
            <w:rFonts w:eastAsia="Arial Unicode MS" w:cs="Arial Unicode MS"/>
            <w:color w:val="000000" w:themeColor="text1"/>
            <w:lang w:val="en-US"/>
          </w:rPr>
          <w:t xml:space="preserve">PhD candidate to implement the </w:t>
        </w:r>
        <w:proofErr w:type="gramStart"/>
        <w:r>
          <w:rPr>
            <w:rFonts w:eastAsia="Arial Unicode MS" w:cs="Arial Unicode MS"/>
            <w:color w:val="000000" w:themeColor="text1"/>
            <w:lang w:val="en-US"/>
          </w:rPr>
          <w:t>candidates</w:t>
        </w:r>
        <w:proofErr w:type="gramEnd"/>
        <w:r>
          <w:rPr>
            <w:rFonts w:eastAsia="Arial Unicode MS" w:cs="Arial Unicode MS"/>
            <w:color w:val="000000" w:themeColor="text1"/>
            <w:lang w:val="en-US"/>
          </w:rPr>
          <w:t xml:space="preserve"> models in the OPAL framework. In addition, the student will get supervision form SLAC collaborators during the research stay at SLAC (Se next point).</w:t>
        </w:r>
      </w:moveTo>
    </w:p>
    <w:p w14:paraId="3E645242" w14:textId="77777777" w:rsidR="001A4665" w:rsidRDefault="001A4665" w:rsidP="001A4665">
      <w:pPr>
        <w:pStyle w:val="PlainText"/>
        <w:rPr>
          <w:moveTo w:id="23" w:author="Erik Adli" w:date="2023-02-03T16:49:00Z"/>
          <w:rFonts w:eastAsia="Arial Unicode MS" w:cs="Arial Unicode MS"/>
          <w:color w:val="000000" w:themeColor="text1"/>
          <w:lang w:val="en-US"/>
        </w:rPr>
      </w:pPr>
    </w:p>
    <w:p w14:paraId="29B4850C" w14:textId="77777777" w:rsidR="001A4665" w:rsidRDefault="001A4665" w:rsidP="001A4665">
      <w:pPr>
        <w:pStyle w:val="PlainText"/>
        <w:rPr>
          <w:moveTo w:id="24" w:author="Erik Adli" w:date="2023-02-03T16:49:00Z"/>
        </w:rPr>
      </w:pPr>
      <w:moveTo w:id="25" w:author="Erik Adli" w:date="2023-02-03T16:49:00Z">
        <w:r>
          <w:rPr>
            <w:rFonts w:eastAsia="Arial Unicode MS" w:cs="Arial Unicode MS"/>
            <w:b/>
            <w:bCs/>
            <w:lang w:val="en-US"/>
          </w:rPr>
          <w:t>10. Cooperation with external parties.</w:t>
        </w:r>
        <w:r>
          <w:rPr>
            <w:rFonts w:eastAsia="Arial Unicode MS" w:cs="Arial Unicode MS"/>
            <w:lang w:val="en-US"/>
          </w:rPr>
          <w:t xml:space="preserve">  </w:t>
        </w:r>
      </w:moveTo>
    </w:p>
    <w:p w14:paraId="0D60D363" w14:textId="77777777" w:rsidR="001A4665" w:rsidRDefault="001A4665" w:rsidP="001A4665">
      <w:pPr>
        <w:pStyle w:val="PlainText"/>
        <w:rPr>
          <w:moveTo w:id="26" w:author="Erik Adli" w:date="2023-02-03T16:49:00Z"/>
          <w:rFonts w:eastAsia="Arial Unicode MS" w:cs="Arial Unicode MS"/>
          <w:color w:val="000000" w:themeColor="text1"/>
          <w:lang w:val="en-US"/>
        </w:rPr>
      </w:pPr>
    </w:p>
    <w:p w14:paraId="569A2F04" w14:textId="0BCE5E58" w:rsidR="001A4665" w:rsidRPr="0018188F" w:rsidRDefault="001A4665" w:rsidP="001A4665">
      <w:pPr>
        <w:pStyle w:val="PlainText"/>
        <w:rPr>
          <w:moveTo w:id="27" w:author="Erik Adli" w:date="2023-02-03T16:49:00Z"/>
          <w:rFonts w:eastAsia="Arial Unicode MS" w:cs="Arial Unicode MS"/>
          <w:color w:val="000000" w:themeColor="text1"/>
          <w:lang w:val="en-US"/>
        </w:rPr>
      </w:pPr>
      <w:moveTo w:id="28" w:author="Erik Adli" w:date="2023-02-03T16:49:00Z">
        <w:r>
          <w:rPr>
            <w:rFonts w:eastAsia="Arial Unicode MS" w:cs="Arial Unicode MS"/>
            <w:color w:val="000000" w:themeColor="text1"/>
            <w:lang w:val="en-US"/>
          </w:rPr>
          <w:t xml:space="preserve">The PhD candidate will have a research stay of at least 12 months at SLAC </w:t>
        </w:r>
        <w:proofErr w:type="gramStart"/>
        <w:r>
          <w:rPr>
            <w:rFonts w:eastAsia="Arial Unicode MS" w:cs="Arial Unicode MS"/>
            <w:color w:val="000000" w:themeColor="text1"/>
            <w:lang w:val="en-US"/>
          </w:rPr>
          <w:t>in order to</w:t>
        </w:r>
        <w:proofErr w:type="gramEnd"/>
        <w:r>
          <w:rPr>
            <w:rFonts w:eastAsia="Arial Unicode MS" w:cs="Arial Unicode MS"/>
            <w:color w:val="000000" w:themeColor="text1"/>
            <w:lang w:val="en-US"/>
          </w:rPr>
          <w:t xml:space="preserve"> perform the experimental part of the project. The research stay will be funded through an NFR overseas grant. The Oslo group have a formal collaboration agreement with SLAC, and Adli is the PI of the approved plasma experiment the candidate will work on</w:t>
        </w:r>
      </w:moveTo>
      <w:ins w:id="29" w:author="Erik Adli" w:date="2023-02-03T16:55:00Z">
        <w:r w:rsidR="002F5D2F">
          <w:rPr>
            <w:rFonts w:eastAsia="Arial Unicode MS" w:cs="Arial Unicode MS"/>
            <w:color w:val="000000" w:themeColor="text1"/>
            <w:lang w:val="en-US"/>
          </w:rPr>
          <w:t xml:space="preserve"> [16]</w:t>
        </w:r>
      </w:ins>
      <w:moveTo w:id="30" w:author="Erik Adli" w:date="2023-02-03T16:49:00Z">
        <w:r>
          <w:rPr>
            <w:rFonts w:eastAsia="Arial Unicode MS" w:cs="Arial Unicode MS"/>
            <w:color w:val="000000" w:themeColor="text1"/>
            <w:lang w:val="en-US"/>
          </w:rPr>
          <w:t xml:space="preserve">. At SLAC, the candidate will be hosted by the experiment lead, Dr. Mark Hogan, who is a named collaborator in the FRIPRO project, and he will be included in the local research group at SLAC consisting of researchers and students, following the model that both Adli and </w:t>
        </w:r>
        <w:proofErr w:type="spellStart"/>
        <w:r>
          <w:rPr>
            <w:rFonts w:eastAsia="Arial Unicode MS" w:cs="Arial Unicode MS"/>
            <w:color w:val="000000" w:themeColor="text1"/>
            <w:lang w:val="en-US"/>
          </w:rPr>
          <w:t>Lindstrøm</w:t>
        </w:r>
        <w:proofErr w:type="spellEnd"/>
        <w:r>
          <w:rPr>
            <w:rFonts w:eastAsia="Arial Unicode MS" w:cs="Arial Unicode MS"/>
            <w:color w:val="000000" w:themeColor="text1"/>
            <w:lang w:val="en-US"/>
          </w:rPr>
          <w:t xml:space="preserve"> has worked with previously.  </w:t>
        </w:r>
      </w:moveTo>
    </w:p>
    <w:moveToRangeEnd w:id="18"/>
    <w:p w14:paraId="4BD9E25F" w14:textId="77777777" w:rsidR="0018188F" w:rsidRPr="003C5423" w:rsidRDefault="0018188F" w:rsidP="0018188F">
      <w:pPr>
        <w:pStyle w:val="PlainText"/>
        <w:rPr>
          <w:color w:val="000000" w:themeColor="text1"/>
          <w:lang w:val="en-US"/>
        </w:rPr>
      </w:pPr>
    </w:p>
    <w:p w14:paraId="2B8F0C63" w14:textId="7654CC32" w:rsidR="00D71A0E" w:rsidRDefault="00D71A0E">
      <w:pPr>
        <w:pStyle w:val="PlainText"/>
        <w:rPr>
          <w:lang w:val="en-US"/>
        </w:rPr>
      </w:pPr>
    </w:p>
    <w:p w14:paraId="61E7DD18" w14:textId="77777777" w:rsidR="0078784A" w:rsidRDefault="0078784A">
      <w:pPr>
        <w:pStyle w:val="PlainText"/>
        <w:rPr>
          <w:lang w:val="en-US"/>
        </w:rPr>
      </w:pPr>
    </w:p>
    <w:p w14:paraId="29DAEA16" w14:textId="51EEBA52" w:rsidR="00D71A0E" w:rsidRPr="0018188F" w:rsidRDefault="00134A53">
      <w:pPr>
        <w:pStyle w:val="PlainText"/>
        <w:rPr>
          <w:rFonts w:eastAsia="Arial Unicode MS" w:cs="Arial Unicode MS"/>
          <w:b/>
          <w:bCs/>
          <w:lang w:val="nb-NO"/>
        </w:rPr>
      </w:pPr>
      <w:r w:rsidRPr="0018188F">
        <w:rPr>
          <w:rFonts w:eastAsia="Arial Unicode MS" w:cs="Arial Unicode MS"/>
          <w:b/>
          <w:bCs/>
          <w:lang w:val="nb-NO"/>
        </w:rPr>
        <w:t xml:space="preserve">11. </w:t>
      </w:r>
      <w:proofErr w:type="spellStart"/>
      <w:r w:rsidRPr="0018188F">
        <w:rPr>
          <w:rFonts w:eastAsia="Arial Unicode MS" w:cs="Arial Unicode MS"/>
          <w:b/>
          <w:bCs/>
          <w:lang w:val="nb-NO"/>
        </w:rPr>
        <w:t>Literature</w:t>
      </w:r>
      <w:proofErr w:type="spellEnd"/>
      <w:r w:rsidRPr="0018188F">
        <w:rPr>
          <w:rFonts w:eastAsia="Arial Unicode MS" w:cs="Arial Unicode MS"/>
          <w:b/>
          <w:bCs/>
          <w:lang w:val="nb-NO"/>
        </w:rPr>
        <w:t xml:space="preserve"> </w:t>
      </w:r>
      <w:proofErr w:type="spellStart"/>
      <w:r w:rsidRPr="0018188F">
        <w:rPr>
          <w:rFonts w:eastAsia="Arial Unicode MS" w:cs="Arial Unicode MS"/>
          <w:b/>
          <w:bCs/>
          <w:lang w:val="nb-NO"/>
        </w:rPr>
        <w:t>references</w:t>
      </w:r>
      <w:proofErr w:type="spellEnd"/>
      <w:r w:rsidRPr="0018188F">
        <w:rPr>
          <w:rFonts w:eastAsia="Arial Unicode MS" w:cs="Arial Unicode MS"/>
          <w:b/>
          <w:bCs/>
          <w:lang w:val="nb-NO"/>
        </w:rPr>
        <w:t>.</w:t>
      </w:r>
    </w:p>
    <w:p w14:paraId="58765B17" w14:textId="77777777" w:rsidR="008F46EB" w:rsidRPr="0018188F" w:rsidRDefault="008F46EB">
      <w:pPr>
        <w:pStyle w:val="PlainText"/>
        <w:rPr>
          <w:rFonts w:eastAsia="Arial Unicode MS" w:cs="Arial Unicode MS"/>
          <w:b/>
          <w:bCs/>
          <w:lang w:val="nb-NO"/>
        </w:rPr>
      </w:pPr>
    </w:p>
    <w:p w14:paraId="73105EEC" w14:textId="037C9688" w:rsidR="008F46EB" w:rsidRPr="0018188F" w:rsidRDefault="008F46EB" w:rsidP="008F46EB">
      <w:pPr>
        <w:rPr>
          <w:rFonts w:ascii="Calibri" w:hAnsi="Calibri" w:cs="Calibri"/>
          <w:sz w:val="22"/>
          <w:szCs w:val="22"/>
          <w:lang w:val="nb-NO"/>
        </w:rPr>
      </w:pPr>
      <w:r w:rsidRPr="0018188F">
        <w:rPr>
          <w:rFonts w:ascii="Calibri" w:hAnsi="Calibri" w:cs="Calibri"/>
          <w:sz w:val="22"/>
          <w:szCs w:val="22"/>
          <w:lang w:val="nb-NO"/>
        </w:rPr>
        <w:t xml:space="preserve">[1] D. H. </w:t>
      </w:r>
      <w:proofErr w:type="spellStart"/>
      <w:r w:rsidRPr="0018188F">
        <w:rPr>
          <w:rFonts w:ascii="Calibri" w:hAnsi="Calibri" w:cs="Calibri"/>
          <w:sz w:val="22"/>
          <w:szCs w:val="22"/>
          <w:lang w:val="nb-NO"/>
        </w:rPr>
        <w:t>Whittum</w:t>
      </w:r>
      <w:proofErr w:type="spellEnd"/>
      <w:r w:rsidRPr="0018188F">
        <w:rPr>
          <w:rFonts w:ascii="Calibri" w:hAnsi="Calibri" w:cs="Calibri"/>
          <w:sz w:val="22"/>
          <w:szCs w:val="22"/>
          <w:lang w:val="nb-NO"/>
        </w:rPr>
        <w:t xml:space="preserve"> et al., </w:t>
      </w:r>
      <w:proofErr w:type="spellStart"/>
      <w:r w:rsidRPr="0018188F">
        <w:rPr>
          <w:rFonts w:ascii="Calibri" w:hAnsi="Calibri" w:cs="Calibri"/>
          <w:sz w:val="22"/>
          <w:szCs w:val="22"/>
          <w:lang w:val="nb-NO"/>
        </w:rPr>
        <w:t>Phys</w:t>
      </w:r>
      <w:proofErr w:type="spellEnd"/>
      <w:r w:rsidRPr="0018188F">
        <w:rPr>
          <w:rFonts w:ascii="Calibri" w:hAnsi="Calibri" w:cs="Calibri"/>
          <w:sz w:val="22"/>
          <w:szCs w:val="22"/>
          <w:lang w:val="nb-NO"/>
        </w:rPr>
        <w:t>. Rev. Lett. 67 991 (1991)</w:t>
      </w:r>
    </w:p>
    <w:p w14:paraId="5DA78757" w14:textId="77777777" w:rsidR="008F46EB" w:rsidRPr="0018188F" w:rsidRDefault="008F46EB" w:rsidP="008F46EB">
      <w:pPr>
        <w:rPr>
          <w:rFonts w:ascii="Calibri" w:hAnsi="Calibri" w:cs="Calibri"/>
          <w:sz w:val="22"/>
          <w:szCs w:val="22"/>
          <w:lang w:val="nb-NO"/>
        </w:rPr>
      </w:pPr>
    </w:p>
    <w:p w14:paraId="56166E48" w14:textId="02BD7841" w:rsidR="008F46EB" w:rsidRPr="0018188F" w:rsidRDefault="008F46EB" w:rsidP="008F46EB">
      <w:pPr>
        <w:rPr>
          <w:rFonts w:ascii="Calibri" w:hAnsi="Calibri" w:cs="Calibri"/>
          <w:sz w:val="22"/>
          <w:szCs w:val="22"/>
          <w:lang w:val="nb-NO"/>
        </w:rPr>
      </w:pPr>
      <w:r w:rsidRPr="0018188F">
        <w:rPr>
          <w:rFonts w:ascii="Calibri" w:hAnsi="Calibri" w:cs="Calibri"/>
          <w:sz w:val="22"/>
          <w:szCs w:val="22"/>
          <w:lang w:val="nb-NO"/>
        </w:rPr>
        <w:t xml:space="preserve">[2] C. Huang et al., </w:t>
      </w:r>
      <w:proofErr w:type="spellStart"/>
      <w:r w:rsidRPr="0018188F">
        <w:rPr>
          <w:rFonts w:ascii="Calibri" w:hAnsi="Calibri" w:cs="Calibri"/>
          <w:sz w:val="22"/>
          <w:szCs w:val="22"/>
          <w:lang w:val="nb-NO"/>
        </w:rPr>
        <w:t>Phys</w:t>
      </w:r>
      <w:proofErr w:type="spellEnd"/>
      <w:r w:rsidRPr="0018188F">
        <w:rPr>
          <w:rFonts w:ascii="Calibri" w:hAnsi="Calibri" w:cs="Calibri"/>
          <w:sz w:val="22"/>
          <w:szCs w:val="22"/>
          <w:lang w:val="nb-NO"/>
        </w:rPr>
        <w:t>. Rev. Lett. 99 255001 (2007)</w:t>
      </w:r>
    </w:p>
    <w:p w14:paraId="39BB1288" w14:textId="77777777" w:rsidR="008F46EB" w:rsidRPr="0018188F" w:rsidRDefault="008F46EB" w:rsidP="008F46EB">
      <w:pPr>
        <w:rPr>
          <w:rFonts w:ascii="Calibri" w:hAnsi="Calibri" w:cs="Calibri"/>
          <w:sz w:val="22"/>
          <w:szCs w:val="22"/>
          <w:lang w:val="nb-NO"/>
        </w:rPr>
      </w:pPr>
    </w:p>
    <w:p w14:paraId="3591A563" w14:textId="6D503CFA" w:rsidR="008F46EB" w:rsidRPr="0018188F" w:rsidRDefault="008F46EB" w:rsidP="008F46EB">
      <w:pPr>
        <w:rPr>
          <w:rFonts w:ascii="Calibri" w:hAnsi="Calibri" w:cs="Calibri"/>
          <w:sz w:val="22"/>
          <w:szCs w:val="22"/>
          <w:lang w:val="nb-NO"/>
        </w:rPr>
      </w:pPr>
      <w:r w:rsidRPr="0018188F">
        <w:rPr>
          <w:rFonts w:ascii="Calibri" w:hAnsi="Calibri" w:cs="Calibri"/>
          <w:sz w:val="22"/>
          <w:szCs w:val="22"/>
          <w:lang w:val="nb-NO"/>
        </w:rPr>
        <w:t xml:space="preserve">[3] T. </w:t>
      </w:r>
      <w:proofErr w:type="spellStart"/>
      <w:r w:rsidRPr="0018188F">
        <w:rPr>
          <w:rFonts w:ascii="Calibri" w:hAnsi="Calibri" w:cs="Calibri"/>
          <w:sz w:val="22"/>
          <w:szCs w:val="22"/>
          <w:lang w:val="nb-NO"/>
        </w:rPr>
        <w:t>Mehrling</w:t>
      </w:r>
      <w:proofErr w:type="spellEnd"/>
      <w:r w:rsidRPr="0018188F">
        <w:rPr>
          <w:rFonts w:ascii="Calibri" w:hAnsi="Calibri" w:cs="Calibri"/>
          <w:sz w:val="22"/>
          <w:szCs w:val="22"/>
          <w:lang w:val="nb-NO"/>
        </w:rPr>
        <w:t xml:space="preserve"> et al., </w:t>
      </w:r>
      <w:proofErr w:type="spellStart"/>
      <w:r w:rsidRPr="0018188F">
        <w:rPr>
          <w:rFonts w:ascii="Calibri" w:hAnsi="Calibri" w:cs="Calibri"/>
          <w:sz w:val="22"/>
          <w:szCs w:val="22"/>
          <w:lang w:val="nb-NO"/>
        </w:rPr>
        <w:t>Phys</w:t>
      </w:r>
      <w:proofErr w:type="spellEnd"/>
      <w:r w:rsidRPr="0018188F">
        <w:rPr>
          <w:rFonts w:ascii="Calibri" w:hAnsi="Calibri" w:cs="Calibri"/>
          <w:sz w:val="22"/>
          <w:szCs w:val="22"/>
          <w:lang w:val="nb-NO"/>
        </w:rPr>
        <w:t>. Rev. Lett. 118 174801 (2017)</w:t>
      </w:r>
    </w:p>
    <w:p w14:paraId="3A40249A" w14:textId="3E1150E5" w:rsidR="008F46EB" w:rsidRPr="0018188F" w:rsidRDefault="008F46EB" w:rsidP="008F46EB">
      <w:pPr>
        <w:rPr>
          <w:rFonts w:ascii="Calibri" w:hAnsi="Calibri" w:cs="Calibri"/>
          <w:sz w:val="22"/>
          <w:szCs w:val="22"/>
          <w:lang w:val="nb-NO"/>
        </w:rPr>
      </w:pPr>
    </w:p>
    <w:p w14:paraId="556B2A43" w14:textId="0BD44C23" w:rsidR="008F46EB" w:rsidRPr="0018188F" w:rsidRDefault="008F46EB" w:rsidP="008F46EB">
      <w:pPr>
        <w:rPr>
          <w:rFonts w:ascii="Calibri" w:hAnsi="Calibri" w:cs="Calibri"/>
          <w:sz w:val="22"/>
          <w:szCs w:val="22"/>
          <w:lang w:val="nb-NO"/>
        </w:rPr>
      </w:pPr>
      <w:r w:rsidRPr="0018188F">
        <w:rPr>
          <w:rFonts w:ascii="Calibri" w:hAnsi="Calibri" w:cs="Calibri"/>
          <w:sz w:val="22"/>
          <w:szCs w:val="22"/>
          <w:lang w:val="nb-NO"/>
        </w:rPr>
        <w:t xml:space="preserve">[4] V. </w:t>
      </w:r>
      <w:proofErr w:type="spellStart"/>
      <w:r w:rsidRPr="0018188F">
        <w:rPr>
          <w:rFonts w:ascii="Calibri" w:hAnsi="Calibri" w:cs="Calibri"/>
          <w:sz w:val="22"/>
          <w:szCs w:val="22"/>
          <w:lang w:val="nb-NO"/>
        </w:rPr>
        <w:t>Lebedev</w:t>
      </w:r>
      <w:proofErr w:type="spellEnd"/>
      <w:r w:rsidRPr="0018188F">
        <w:rPr>
          <w:rFonts w:ascii="Calibri" w:hAnsi="Calibri" w:cs="Calibri"/>
          <w:sz w:val="22"/>
          <w:szCs w:val="22"/>
          <w:lang w:val="nb-NO"/>
        </w:rPr>
        <w:t xml:space="preserve">, A. </w:t>
      </w:r>
      <w:proofErr w:type="spellStart"/>
      <w:r w:rsidRPr="0018188F">
        <w:rPr>
          <w:rFonts w:ascii="Calibri" w:hAnsi="Calibri" w:cs="Calibri"/>
          <w:sz w:val="22"/>
          <w:szCs w:val="22"/>
          <w:lang w:val="nb-NO"/>
        </w:rPr>
        <w:t>Burov</w:t>
      </w:r>
      <w:proofErr w:type="spellEnd"/>
      <w:r w:rsidRPr="0018188F">
        <w:rPr>
          <w:rFonts w:ascii="Calibri" w:hAnsi="Calibri" w:cs="Calibri"/>
          <w:sz w:val="22"/>
          <w:szCs w:val="22"/>
          <w:lang w:val="nb-NO"/>
        </w:rPr>
        <w:t xml:space="preserve"> and S. </w:t>
      </w:r>
      <w:proofErr w:type="spellStart"/>
      <w:r w:rsidRPr="0018188F">
        <w:rPr>
          <w:rFonts w:ascii="Calibri" w:hAnsi="Calibri" w:cs="Calibri"/>
          <w:sz w:val="22"/>
          <w:szCs w:val="22"/>
          <w:lang w:val="nb-NO"/>
        </w:rPr>
        <w:t>Nagaitsev</w:t>
      </w:r>
      <w:proofErr w:type="spellEnd"/>
      <w:r w:rsidRPr="0018188F">
        <w:rPr>
          <w:rFonts w:ascii="Calibri" w:hAnsi="Calibri" w:cs="Calibri"/>
          <w:sz w:val="22"/>
          <w:szCs w:val="22"/>
          <w:lang w:val="nb-NO"/>
        </w:rPr>
        <w:t xml:space="preserve">, Rev. </w:t>
      </w:r>
      <w:proofErr w:type="spellStart"/>
      <w:r w:rsidRPr="0018188F">
        <w:rPr>
          <w:rFonts w:ascii="Calibri" w:hAnsi="Calibri" w:cs="Calibri"/>
          <w:sz w:val="22"/>
          <w:szCs w:val="22"/>
          <w:lang w:val="nb-NO"/>
        </w:rPr>
        <w:t>Accl</w:t>
      </w:r>
      <w:proofErr w:type="spellEnd"/>
      <w:r w:rsidRPr="0018188F">
        <w:rPr>
          <w:rFonts w:ascii="Calibri" w:hAnsi="Calibri" w:cs="Calibri"/>
          <w:sz w:val="22"/>
          <w:szCs w:val="22"/>
          <w:lang w:val="nb-NO"/>
        </w:rPr>
        <w:t xml:space="preserve">. </w:t>
      </w:r>
      <w:proofErr w:type="spellStart"/>
      <w:r w:rsidRPr="0018188F">
        <w:rPr>
          <w:rFonts w:ascii="Calibri" w:hAnsi="Calibri" w:cs="Calibri"/>
          <w:sz w:val="22"/>
          <w:szCs w:val="22"/>
          <w:lang w:val="nb-NO"/>
        </w:rPr>
        <w:t>Sci</w:t>
      </w:r>
      <w:proofErr w:type="spellEnd"/>
      <w:r w:rsidRPr="0018188F">
        <w:rPr>
          <w:rFonts w:ascii="Calibri" w:hAnsi="Calibri" w:cs="Calibri"/>
          <w:sz w:val="22"/>
          <w:szCs w:val="22"/>
          <w:lang w:val="nb-NO"/>
        </w:rPr>
        <w:t>. Tech. 09 187 (2016)</w:t>
      </w:r>
    </w:p>
    <w:p w14:paraId="24027325" w14:textId="77777777" w:rsidR="008F46EB" w:rsidRPr="0018188F" w:rsidRDefault="008F46EB" w:rsidP="008F46EB">
      <w:pPr>
        <w:rPr>
          <w:rFonts w:ascii="Calibri" w:hAnsi="Calibri" w:cs="Calibri"/>
          <w:sz w:val="22"/>
          <w:szCs w:val="22"/>
          <w:lang w:val="nb-NO"/>
        </w:rPr>
      </w:pPr>
    </w:p>
    <w:p w14:paraId="0B413A43" w14:textId="5379292C" w:rsidR="008F46EB" w:rsidRPr="0018188F" w:rsidRDefault="008F46EB" w:rsidP="008F46EB">
      <w:pPr>
        <w:rPr>
          <w:rFonts w:ascii="Calibri" w:hAnsi="Calibri" w:cs="Calibri"/>
          <w:sz w:val="22"/>
          <w:szCs w:val="22"/>
          <w:lang w:val="nb-NO"/>
        </w:rPr>
      </w:pPr>
      <w:r w:rsidRPr="0018188F">
        <w:rPr>
          <w:rFonts w:ascii="Calibri" w:hAnsi="Calibri" w:cs="Calibri"/>
          <w:sz w:val="22"/>
          <w:szCs w:val="22"/>
          <w:lang w:val="nb-NO"/>
        </w:rPr>
        <w:t xml:space="preserve">[5] D. </w:t>
      </w:r>
      <w:proofErr w:type="spellStart"/>
      <w:r w:rsidRPr="0018188F">
        <w:rPr>
          <w:rFonts w:ascii="Calibri" w:hAnsi="Calibri" w:cs="Calibri"/>
          <w:sz w:val="22"/>
          <w:szCs w:val="22"/>
          <w:lang w:val="nb-NO"/>
        </w:rPr>
        <w:t>Schulte</w:t>
      </w:r>
      <w:proofErr w:type="spellEnd"/>
      <w:r w:rsidRPr="0018188F">
        <w:rPr>
          <w:rFonts w:ascii="Calibri" w:hAnsi="Calibri" w:cs="Calibri"/>
          <w:sz w:val="22"/>
          <w:szCs w:val="22"/>
          <w:lang w:val="nb-NO"/>
        </w:rPr>
        <w:t xml:space="preserve">, Rev. </w:t>
      </w:r>
      <w:proofErr w:type="spellStart"/>
      <w:r w:rsidRPr="0018188F">
        <w:rPr>
          <w:rFonts w:ascii="Calibri" w:hAnsi="Calibri" w:cs="Calibri"/>
          <w:sz w:val="22"/>
          <w:szCs w:val="22"/>
          <w:lang w:val="nb-NO"/>
        </w:rPr>
        <w:t>Accl</w:t>
      </w:r>
      <w:proofErr w:type="spellEnd"/>
      <w:r w:rsidRPr="0018188F">
        <w:rPr>
          <w:rFonts w:ascii="Calibri" w:hAnsi="Calibri" w:cs="Calibri"/>
          <w:sz w:val="22"/>
          <w:szCs w:val="22"/>
          <w:lang w:val="nb-NO"/>
        </w:rPr>
        <w:t xml:space="preserve">. </w:t>
      </w:r>
      <w:proofErr w:type="spellStart"/>
      <w:r w:rsidRPr="0018188F">
        <w:rPr>
          <w:rFonts w:ascii="Calibri" w:hAnsi="Calibri" w:cs="Calibri"/>
          <w:sz w:val="22"/>
          <w:szCs w:val="22"/>
          <w:lang w:val="nb-NO"/>
        </w:rPr>
        <w:t>Sci</w:t>
      </w:r>
      <w:proofErr w:type="spellEnd"/>
      <w:r w:rsidRPr="0018188F">
        <w:rPr>
          <w:rFonts w:ascii="Calibri" w:hAnsi="Calibri" w:cs="Calibri"/>
          <w:sz w:val="22"/>
          <w:szCs w:val="22"/>
          <w:lang w:val="nb-NO"/>
        </w:rPr>
        <w:t>. Tech. 09, 209 (2016)</w:t>
      </w:r>
    </w:p>
    <w:p w14:paraId="449924EA" w14:textId="4229F81A" w:rsidR="008F46EB" w:rsidRPr="0018188F" w:rsidRDefault="008F46EB" w:rsidP="008F46EB">
      <w:pPr>
        <w:rPr>
          <w:rFonts w:ascii="Calibri" w:hAnsi="Calibri" w:cs="Calibri"/>
          <w:sz w:val="22"/>
          <w:szCs w:val="22"/>
          <w:lang w:val="nb-NO"/>
        </w:rPr>
      </w:pPr>
    </w:p>
    <w:p w14:paraId="5F1FE824" w14:textId="57CF304F" w:rsidR="008F46EB" w:rsidRPr="00796191" w:rsidRDefault="008F46EB" w:rsidP="008F46EB">
      <w:pPr>
        <w:rPr>
          <w:rFonts w:ascii="Calibri" w:hAnsi="Calibri" w:cs="Calibri"/>
          <w:sz w:val="22"/>
          <w:szCs w:val="22"/>
        </w:rPr>
      </w:pPr>
      <w:r w:rsidRPr="0018188F">
        <w:rPr>
          <w:rFonts w:ascii="Calibri" w:hAnsi="Calibri" w:cs="Calibri"/>
          <w:sz w:val="22"/>
          <w:szCs w:val="22"/>
          <w:lang w:val="nb-NO"/>
        </w:rPr>
        <w:t xml:space="preserve">[6] </w:t>
      </w:r>
      <w:proofErr w:type="spellStart"/>
      <w:r w:rsidRPr="0018188F">
        <w:rPr>
          <w:rFonts w:ascii="Calibri" w:eastAsia="Arial Unicode MS" w:hAnsi="Calibri" w:cs="Calibri"/>
          <w:sz w:val="22"/>
          <w:szCs w:val="22"/>
          <w:lang w:val="nb-NO"/>
        </w:rPr>
        <w:t>Valeri</w:t>
      </w:r>
      <w:proofErr w:type="spellEnd"/>
      <w:r w:rsidRPr="0018188F">
        <w:rPr>
          <w:rFonts w:ascii="Calibri" w:eastAsia="Arial Unicode MS" w:hAnsi="Calibri" w:cs="Calibri"/>
          <w:sz w:val="22"/>
          <w:szCs w:val="22"/>
          <w:lang w:val="nb-NO"/>
        </w:rPr>
        <w:t xml:space="preserve"> </w:t>
      </w:r>
      <w:proofErr w:type="spellStart"/>
      <w:r w:rsidRPr="0018188F">
        <w:rPr>
          <w:rFonts w:ascii="Calibri" w:eastAsia="Arial Unicode MS" w:hAnsi="Calibri" w:cs="Calibri"/>
          <w:sz w:val="22"/>
          <w:szCs w:val="22"/>
          <w:lang w:val="nb-NO"/>
        </w:rPr>
        <w:t>Lebedev</w:t>
      </w:r>
      <w:proofErr w:type="spellEnd"/>
      <w:r w:rsidRPr="0018188F">
        <w:rPr>
          <w:rFonts w:ascii="Calibri" w:eastAsia="Arial Unicode MS" w:hAnsi="Calibri" w:cs="Calibri"/>
          <w:sz w:val="22"/>
          <w:szCs w:val="22"/>
          <w:lang w:val="nb-NO"/>
        </w:rPr>
        <w:t xml:space="preserve">, et al. </w:t>
      </w:r>
      <w:proofErr w:type="spellStart"/>
      <w:r w:rsidRPr="0018188F">
        <w:rPr>
          <w:rFonts w:ascii="Calibri" w:eastAsia="Arial Unicode MS" w:hAnsi="Calibri" w:cs="Calibri"/>
          <w:sz w:val="22"/>
          <w:szCs w:val="22"/>
          <w:lang w:val="nb-NO"/>
        </w:rPr>
        <w:t>Efficiency</w:t>
      </w:r>
      <w:proofErr w:type="spellEnd"/>
      <w:r w:rsidRPr="0018188F">
        <w:rPr>
          <w:rFonts w:ascii="Calibri" w:eastAsia="Arial Unicode MS" w:hAnsi="Calibri" w:cs="Calibri"/>
          <w:sz w:val="22"/>
          <w:szCs w:val="22"/>
          <w:lang w:val="nb-NO"/>
        </w:rPr>
        <w:t xml:space="preserve"> versus </w:t>
      </w:r>
      <w:proofErr w:type="spellStart"/>
      <w:r w:rsidRPr="0018188F">
        <w:rPr>
          <w:rFonts w:ascii="Calibri" w:eastAsia="Arial Unicode MS" w:hAnsi="Calibri" w:cs="Calibri"/>
          <w:sz w:val="22"/>
          <w:szCs w:val="22"/>
          <w:lang w:val="nb-NO"/>
        </w:rPr>
        <w:t>instability</w:t>
      </w:r>
      <w:proofErr w:type="spellEnd"/>
      <w:r w:rsidRPr="0018188F">
        <w:rPr>
          <w:rFonts w:ascii="Calibri" w:eastAsia="Arial Unicode MS" w:hAnsi="Calibri" w:cs="Calibri"/>
          <w:sz w:val="22"/>
          <w:szCs w:val="22"/>
          <w:lang w:val="nb-NO"/>
        </w:rPr>
        <w:t xml:space="preserve"> in plasma </w:t>
      </w:r>
      <w:proofErr w:type="spellStart"/>
      <w:r w:rsidRPr="0018188F">
        <w:rPr>
          <w:rFonts w:ascii="Calibri" w:eastAsia="Arial Unicode MS" w:hAnsi="Calibri" w:cs="Calibri"/>
          <w:sz w:val="22"/>
          <w:szCs w:val="22"/>
          <w:lang w:val="nb-NO"/>
        </w:rPr>
        <w:t>accelerators</w:t>
      </w:r>
      <w:proofErr w:type="spellEnd"/>
      <w:r w:rsidRPr="0018188F">
        <w:rPr>
          <w:rFonts w:ascii="Calibri" w:eastAsia="Arial Unicode MS" w:hAnsi="Calibri" w:cs="Calibri"/>
          <w:sz w:val="22"/>
          <w:szCs w:val="22"/>
          <w:lang w:val="nb-NO"/>
        </w:rPr>
        <w:t xml:space="preserve">. </w:t>
      </w:r>
      <w:proofErr w:type="spellStart"/>
      <w:r w:rsidRPr="0018188F">
        <w:rPr>
          <w:rFonts w:ascii="Calibri" w:eastAsia="Arial Unicode MS" w:hAnsi="Calibri" w:cs="Calibri"/>
          <w:sz w:val="22"/>
          <w:szCs w:val="22"/>
          <w:lang w:val="nb-NO"/>
        </w:rPr>
        <w:t>Phys</w:t>
      </w:r>
      <w:proofErr w:type="spellEnd"/>
      <w:r w:rsidRPr="0018188F">
        <w:rPr>
          <w:rFonts w:ascii="Calibri" w:eastAsia="Arial Unicode MS" w:hAnsi="Calibri" w:cs="Calibri"/>
          <w:sz w:val="22"/>
          <w:szCs w:val="22"/>
          <w:lang w:val="nb-NO"/>
        </w:rPr>
        <w:t xml:space="preserve">. Rev. </w:t>
      </w:r>
      <w:proofErr w:type="spellStart"/>
      <w:r w:rsidRPr="0018188F">
        <w:rPr>
          <w:rFonts w:ascii="Calibri" w:eastAsia="Arial Unicode MS" w:hAnsi="Calibri" w:cs="Calibri"/>
          <w:sz w:val="22"/>
          <w:szCs w:val="22"/>
          <w:lang w:val="nb-NO"/>
        </w:rPr>
        <w:t>Accel</w:t>
      </w:r>
      <w:proofErr w:type="spellEnd"/>
      <w:r w:rsidRPr="0018188F">
        <w:rPr>
          <w:rFonts w:ascii="Calibri" w:eastAsia="Arial Unicode MS" w:hAnsi="Calibri" w:cs="Calibri"/>
          <w:sz w:val="22"/>
          <w:szCs w:val="22"/>
          <w:lang w:val="nb-NO"/>
        </w:rPr>
        <w:t xml:space="preserve">. </w:t>
      </w:r>
      <w:r w:rsidRPr="00796191">
        <w:rPr>
          <w:rFonts w:ascii="Calibri" w:eastAsia="Arial Unicode MS" w:hAnsi="Calibri" w:cs="Calibri"/>
          <w:sz w:val="22"/>
          <w:szCs w:val="22"/>
          <w:lang w:val="en-US"/>
        </w:rPr>
        <w:t>Beams, 20:121301, Dec</w:t>
      </w:r>
      <w:r w:rsidRPr="00796191">
        <w:rPr>
          <w:rFonts w:ascii="Calibri" w:eastAsia="Arial Unicode MS" w:hAnsi="Calibri" w:cs="Calibri"/>
          <w:sz w:val="22"/>
          <w:szCs w:val="22"/>
          <w:lang w:val="en-US"/>
        </w:rPr>
        <w:br/>
        <w:t>2017.</w:t>
      </w:r>
    </w:p>
    <w:p w14:paraId="55E33914" w14:textId="77777777" w:rsidR="0078784A" w:rsidRPr="00796191" w:rsidRDefault="0078784A">
      <w:pPr>
        <w:pStyle w:val="PlainText"/>
        <w:rPr>
          <w:rFonts w:eastAsia="Arial Unicode MS"/>
          <w:b/>
          <w:bCs/>
          <w:sz w:val="21"/>
          <w:szCs w:val="21"/>
          <w:lang w:val="en-US"/>
        </w:rPr>
      </w:pPr>
    </w:p>
    <w:p w14:paraId="168E14BA" w14:textId="284CEDD3" w:rsidR="008F46EB" w:rsidRPr="00796191" w:rsidRDefault="0078784A" w:rsidP="0078784A">
      <w:pPr>
        <w:rPr>
          <w:rFonts w:ascii="Calibri" w:hAnsi="Calibri" w:cs="Calibri"/>
          <w:sz w:val="22"/>
          <w:szCs w:val="22"/>
        </w:rPr>
      </w:pPr>
      <w:r w:rsidRPr="00796191">
        <w:rPr>
          <w:rFonts w:ascii="Calibri" w:hAnsi="Calibri" w:cs="Calibri"/>
          <w:sz w:val="22"/>
          <w:szCs w:val="22"/>
        </w:rPr>
        <w:t>[</w:t>
      </w:r>
      <w:r w:rsidR="008F46EB" w:rsidRPr="00796191">
        <w:rPr>
          <w:rFonts w:ascii="Calibri" w:hAnsi="Calibri" w:cs="Calibri"/>
          <w:sz w:val="22"/>
          <w:szCs w:val="22"/>
        </w:rPr>
        <w:t>7</w:t>
      </w:r>
      <w:r w:rsidRPr="00796191">
        <w:rPr>
          <w:rFonts w:ascii="Calibri" w:hAnsi="Calibri" w:cs="Calibri"/>
          <w:sz w:val="22"/>
          <w:szCs w:val="22"/>
        </w:rPr>
        <w:t xml:space="preserve">] B. </w:t>
      </w:r>
      <w:proofErr w:type="spellStart"/>
      <w:r w:rsidRPr="00796191">
        <w:rPr>
          <w:rFonts w:ascii="Calibri" w:hAnsi="Calibri" w:cs="Calibri"/>
          <w:sz w:val="22"/>
          <w:szCs w:val="22"/>
        </w:rPr>
        <w:t>Cros</w:t>
      </w:r>
      <w:proofErr w:type="spellEnd"/>
      <w:r w:rsidRPr="00796191">
        <w:rPr>
          <w:rFonts w:ascii="Calibri" w:hAnsi="Calibri" w:cs="Calibri"/>
          <w:sz w:val="22"/>
          <w:szCs w:val="22"/>
        </w:rPr>
        <w:t xml:space="preserve"> et P. </w:t>
      </w:r>
      <w:proofErr w:type="spellStart"/>
      <w:r w:rsidRPr="00796191">
        <w:rPr>
          <w:rFonts w:ascii="Calibri" w:hAnsi="Calibri" w:cs="Calibri"/>
          <w:sz w:val="22"/>
          <w:szCs w:val="22"/>
        </w:rPr>
        <w:t>Muggli</w:t>
      </w:r>
      <w:proofErr w:type="spellEnd"/>
      <w:r w:rsidRPr="00796191">
        <w:rPr>
          <w:rFonts w:ascii="Calibri" w:hAnsi="Calibri" w:cs="Calibri"/>
          <w:sz w:val="22"/>
          <w:szCs w:val="22"/>
        </w:rPr>
        <w:t xml:space="preserve"> (eds.), Report on the Advanced and Novel Accelerators for High Energy Physics Roadmap Workshop (2017).</w:t>
      </w:r>
    </w:p>
    <w:p w14:paraId="2A4C7F23" w14:textId="50295ED9" w:rsidR="00C915C7" w:rsidRPr="00796191" w:rsidRDefault="00C915C7" w:rsidP="0078784A">
      <w:pPr>
        <w:rPr>
          <w:rFonts w:ascii="Calibri" w:hAnsi="Calibri" w:cs="Calibri"/>
          <w:sz w:val="22"/>
          <w:szCs w:val="22"/>
        </w:rPr>
      </w:pPr>
    </w:p>
    <w:p w14:paraId="5B66BAF3" w14:textId="2DFE7D0A" w:rsidR="00D20200" w:rsidRPr="0018188F" w:rsidRDefault="00407DF2" w:rsidP="00D20200">
      <w:pPr>
        <w:rPr>
          <w:rFonts w:ascii="Calibri" w:hAnsi="Calibri" w:cs="Calibri"/>
          <w:sz w:val="22"/>
          <w:szCs w:val="22"/>
          <w:lang w:val="fr-CH"/>
        </w:rPr>
      </w:pPr>
      <w:r w:rsidRPr="0018188F">
        <w:rPr>
          <w:rFonts w:ascii="Calibri" w:hAnsi="Calibri" w:cs="Calibri"/>
          <w:sz w:val="22"/>
          <w:szCs w:val="22"/>
          <w:lang w:val="fr-CH"/>
        </w:rPr>
        <w:t>[8]</w:t>
      </w:r>
      <w:r w:rsidR="00796191" w:rsidRPr="0018188F">
        <w:rPr>
          <w:rFonts w:ascii="Calibri" w:hAnsi="Calibri" w:cs="Calibri"/>
          <w:sz w:val="22"/>
          <w:szCs w:val="22"/>
          <w:lang w:val="fr-CH"/>
        </w:rPr>
        <w:t xml:space="preserve"> </w:t>
      </w:r>
      <w:r w:rsidRPr="0018188F">
        <w:rPr>
          <w:rFonts w:ascii="Calibri" w:hAnsi="Calibri" w:cs="Calibri"/>
          <w:sz w:val="22"/>
          <w:szCs w:val="22"/>
          <w:lang w:val="fr-CH"/>
        </w:rPr>
        <w:t xml:space="preserve">M. </w:t>
      </w:r>
      <w:proofErr w:type="spellStart"/>
      <w:r w:rsidRPr="0018188F">
        <w:rPr>
          <w:rFonts w:ascii="Calibri" w:hAnsi="Calibri" w:cs="Calibri"/>
          <w:sz w:val="22"/>
          <w:szCs w:val="22"/>
          <w:lang w:val="fr-CH"/>
        </w:rPr>
        <w:t>Litos</w:t>
      </w:r>
      <w:proofErr w:type="spellEnd"/>
      <w:r w:rsidRPr="0018188F">
        <w:rPr>
          <w:rFonts w:ascii="Calibri" w:hAnsi="Calibri" w:cs="Calibri"/>
          <w:sz w:val="22"/>
          <w:szCs w:val="22"/>
          <w:lang w:val="fr-CH"/>
        </w:rPr>
        <w:t xml:space="preserve"> et al., Nature 515, 92–95 (2014).</w:t>
      </w:r>
    </w:p>
    <w:p w14:paraId="1A2F6DBE" w14:textId="2891D131" w:rsidR="00C915C7" w:rsidRPr="0018188F" w:rsidRDefault="00C915C7" w:rsidP="0078784A">
      <w:pPr>
        <w:rPr>
          <w:rFonts w:ascii="Calibri" w:hAnsi="Calibri" w:cs="Calibri"/>
          <w:sz w:val="22"/>
          <w:szCs w:val="22"/>
          <w:lang w:val="fr-CH"/>
        </w:rPr>
      </w:pPr>
    </w:p>
    <w:p w14:paraId="5C80A551" w14:textId="42F0FBCD" w:rsidR="00C915C7" w:rsidRPr="00796191" w:rsidRDefault="00C915C7" w:rsidP="00C915C7">
      <w:pPr>
        <w:rPr>
          <w:rFonts w:ascii="Calibri" w:hAnsi="Calibri" w:cs="Calibri"/>
          <w:sz w:val="22"/>
          <w:szCs w:val="22"/>
        </w:rPr>
      </w:pPr>
      <w:r w:rsidRPr="00796191">
        <w:rPr>
          <w:rFonts w:ascii="Calibri" w:hAnsi="Calibri" w:cs="Calibri"/>
          <w:sz w:val="22"/>
          <w:szCs w:val="22"/>
        </w:rPr>
        <w:t xml:space="preserve">[9] Carl Andreas </w:t>
      </w:r>
      <w:proofErr w:type="spellStart"/>
      <w:r w:rsidRPr="00796191">
        <w:rPr>
          <w:rFonts w:ascii="Calibri" w:hAnsi="Calibri" w:cs="Calibri"/>
          <w:sz w:val="22"/>
          <w:szCs w:val="22"/>
        </w:rPr>
        <w:t>Lindstrøm</w:t>
      </w:r>
      <w:proofErr w:type="spellEnd"/>
      <w:r w:rsidRPr="00796191">
        <w:rPr>
          <w:rFonts w:ascii="Calibri" w:hAnsi="Calibri" w:cs="Calibri"/>
          <w:sz w:val="22"/>
          <w:szCs w:val="22"/>
        </w:rPr>
        <w:t>. Emittance growth and preservation in a plasma-based linear collider. PhD thesis, University of Oslo, 2019</w:t>
      </w:r>
    </w:p>
    <w:p w14:paraId="600FA268" w14:textId="52D65263" w:rsidR="00C915C7" w:rsidRPr="00796191" w:rsidRDefault="00C915C7" w:rsidP="0078784A">
      <w:pPr>
        <w:rPr>
          <w:rFonts w:ascii="Calibri" w:hAnsi="Calibri" w:cs="Calibri"/>
          <w:sz w:val="22"/>
          <w:szCs w:val="22"/>
        </w:rPr>
      </w:pPr>
    </w:p>
    <w:p w14:paraId="033E22ED" w14:textId="3ADE454B" w:rsidR="00C915C7" w:rsidRPr="00796191" w:rsidRDefault="00C915C7" w:rsidP="00C915C7">
      <w:pPr>
        <w:rPr>
          <w:rFonts w:ascii="Calibri" w:hAnsi="Calibri" w:cs="Calibri"/>
          <w:sz w:val="22"/>
          <w:szCs w:val="22"/>
        </w:rPr>
      </w:pPr>
      <w:r w:rsidRPr="00796191">
        <w:rPr>
          <w:rFonts w:ascii="Calibri" w:hAnsi="Calibri" w:cs="Calibri"/>
          <w:sz w:val="22"/>
          <w:szCs w:val="22"/>
        </w:rPr>
        <w:t xml:space="preserve">[10] R. Lehe, C. B. Schroeder, J.-L. </w:t>
      </w:r>
      <w:proofErr w:type="spellStart"/>
      <w:r w:rsidRPr="00796191">
        <w:rPr>
          <w:rFonts w:ascii="Calibri" w:hAnsi="Calibri" w:cs="Calibri"/>
          <w:sz w:val="22"/>
          <w:szCs w:val="22"/>
        </w:rPr>
        <w:t>Vay</w:t>
      </w:r>
      <w:proofErr w:type="spellEnd"/>
      <w:r w:rsidRPr="00796191">
        <w:rPr>
          <w:rFonts w:ascii="Calibri" w:hAnsi="Calibri" w:cs="Calibri"/>
          <w:sz w:val="22"/>
          <w:szCs w:val="22"/>
        </w:rPr>
        <w:t xml:space="preserve">, E. </w:t>
      </w:r>
      <w:proofErr w:type="spellStart"/>
      <w:r w:rsidRPr="00796191">
        <w:rPr>
          <w:rFonts w:ascii="Calibri" w:hAnsi="Calibri" w:cs="Calibri"/>
          <w:sz w:val="22"/>
          <w:szCs w:val="22"/>
        </w:rPr>
        <w:t>Esarey</w:t>
      </w:r>
      <w:proofErr w:type="spellEnd"/>
      <w:r w:rsidRPr="00796191">
        <w:rPr>
          <w:rFonts w:ascii="Calibri" w:hAnsi="Calibri" w:cs="Calibri"/>
          <w:sz w:val="22"/>
          <w:szCs w:val="22"/>
        </w:rPr>
        <w:t xml:space="preserve">, and W. P. </w:t>
      </w:r>
      <w:proofErr w:type="spellStart"/>
      <w:r w:rsidRPr="00796191">
        <w:rPr>
          <w:rFonts w:ascii="Calibri" w:hAnsi="Calibri" w:cs="Calibri"/>
          <w:sz w:val="22"/>
          <w:szCs w:val="22"/>
        </w:rPr>
        <w:t>Leemans</w:t>
      </w:r>
      <w:proofErr w:type="spellEnd"/>
      <w:r w:rsidRPr="00796191">
        <w:rPr>
          <w:rFonts w:ascii="Calibri" w:hAnsi="Calibri" w:cs="Calibri"/>
          <w:sz w:val="22"/>
          <w:szCs w:val="22"/>
        </w:rPr>
        <w:t xml:space="preserve">. </w:t>
      </w:r>
      <w:proofErr w:type="spellStart"/>
      <w:r w:rsidRPr="00796191">
        <w:rPr>
          <w:rFonts w:ascii="Calibri" w:hAnsi="Calibri" w:cs="Calibri"/>
          <w:sz w:val="22"/>
          <w:szCs w:val="22"/>
        </w:rPr>
        <w:t>Satura</w:t>
      </w:r>
      <w:proofErr w:type="spellEnd"/>
      <w:r w:rsidRPr="00796191">
        <w:rPr>
          <w:rFonts w:ascii="Calibri" w:hAnsi="Calibri" w:cs="Calibri"/>
          <w:sz w:val="22"/>
          <w:szCs w:val="22"/>
        </w:rPr>
        <w:t>-</w:t>
      </w:r>
    </w:p>
    <w:p w14:paraId="01CE8B70" w14:textId="77777777" w:rsidR="00C915C7" w:rsidRPr="00796191" w:rsidRDefault="00C915C7" w:rsidP="00C915C7">
      <w:pPr>
        <w:rPr>
          <w:rFonts w:ascii="Calibri" w:hAnsi="Calibri" w:cs="Calibri"/>
          <w:sz w:val="22"/>
          <w:szCs w:val="22"/>
        </w:rPr>
      </w:pPr>
      <w:proofErr w:type="spellStart"/>
      <w:r w:rsidRPr="00796191">
        <w:rPr>
          <w:rFonts w:ascii="Calibri" w:hAnsi="Calibri" w:cs="Calibri"/>
          <w:sz w:val="22"/>
          <w:szCs w:val="22"/>
        </w:rPr>
        <w:lastRenderedPageBreak/>
        <w:t>tion</w:t>
      </w:r>
      <w:proofErr w:type="spellEnd"/>
      <w:r w:rsidRPr="00796191">
        <w:rPr>
          <w:rFonts w:ascii="Calibri" w:hAnsi="Calibri" w:cs="Calibri"/>
          <w:sz w:val="22"/>
          <w:szCs w:val="22"/>
        </w:rPr>
        <w:t xml:space="preserve"> of the hosing instability in quasilinear plasma accelerators. Phys. Rev.</w:t>
      </w:r>
    </w:p>
    <w:p w14:paraId="03237B4E" w14:textId="7604282D" w:rsidR="00C915C7" w:rsidRPr="00796191" w:rsidRDefault="00C915C7" w:rsidP="0078784A">
      <w:pPr>
        <w:rPr>
          <w:rFonts w:ascii="Calibri" w:hAnsi="Calibri" w:cs="Calibri"/>
          <w:sz w:val="22"/>
          <w:szCs w:val="22"/>
        </w:rPr>
      </w:pPr>
      <w:r w:rsidRPr="00796191">
        <w:rPr>
          <w:rFonts w:ascii="Calibri" w:hAnsi="Calibri" w:cs="Calibri"/>
          <w:sz w:val="22"/>
          <w:szCs w:val="22"/>
        </w:rPr>
        <w:t>Lett., 119:244801, Dec 2017.</w:t>
      </w:r>
    </w:p>
    <w:p w14:paraId="18863DC9" w14:textId="70FD102C" w:rsidR="00D20200" w:rsidRPr="00796191" w:rsidRDefault="00D20200" w:rsidP="0078784A">
      <w:pPr>
        <w:rPr>
          <w:rFonts w:ascii="Calibri" w:hAnsi="Calibri" w:cs="Calibri"/>
          <w:sz w:val="22"/>
          <w:szCs w:val="22"/>
        </w:rPr>
      </w:pPr>
    </w:p>
    <w:p w14:paraId="644B9B31" w14:textId="77777777" w:rsidR="00796191" w:rsidRPr="00796191" w:rsidRDefault="00D20200" w:rsidP="00796191">
      <w:pPr>
        <w:rPr>
          <w:rFonts w:ascii="Calibri" w:hAnsi="Calibri" w:cs="Calibri"/>
          <w:sz w:val="22"/>
          <w:szCs w:val="22"/>
        </w:rPr>
      </w:pPr>
      <w:r w:rsidRPr="00796191">
        <w:rPr>
          <w:rFonts w:ascii="Calibri" w:hAnsi="Calibri" w:cs="Calibri"/>
          <w:sz w:val="22"/>
          <w:szCs w:val="22"/>
        </w:rPr>
        <w:t>[11] Y. Y. Lau</w:t>
      </w:r>
      <w:r w:rsidR="00796191" w:rsidRPr="00796191">
        <w:rPr>
          <w:rFonts w:ascii="Calibri" w:hAnsi="Calibri" w:cs="Calibri"/>
          <w:sz w:val="22"/>
          <w:szCs w:val="22"/>
        </w:rPr>
        <w:t>. Classification of beam breakup instabilities in linear accelerators</w:t>
      </w:r>
    </w:p>
    <w:p w14:paraId="3762651E" w14:textId="2CB62D42" w:rsidR="00D20200" w:rsidRPr="00796191" w:rsidRDefault="00D20200" w:rsidP="0078784A">
      <w:pPr>
        <w:rPr>
          <w:rFonts w:ascii="Calibri" w:hAnsi="Calibri" w:cs="Calibri"/>
          <w:sz w:val="22"/>
          <w:szCs w:val="22"/>
        </w:rPr>
      </w:pPr>
      <w:r w:rsidRPr="00796191">
        <w:rPr>
          <w:rFonts w:ascii="Calibri" w:hAnsi="Calibri" w:cs="Calibri"/>
          <w:sz w:val="22"/>
          <w:szCs w:val="22"/>
        </w:rPr>
        <w:t>Phys. Rev. Lett. 63, 1141 (1989).</w:t>
      </w:r>
    </w:p>
    <w:p w14:paraId="5D7D80E3" w14:textId="32C65E4E" w:rsidR="00D20200" w:rsidRPr="00796191" w:rsidRDefault="00D20200" w:rsidP="0078784A">
      <w:pPr>
        <w:rPr>
          <w:rFonts w:ascii="Calibri" w:hAnsi="Calibri" w:cs="Calibri"/>
          <w:sz w:val="22"/>
          <w:szCs w:val="22"/>
        </w:rPr>
      </w:pPr>
    </w:p>
    <w:p w14:paraId="09662E1F" w14:textId="3AD04B31" w:rsidR="00D20200" w:rsidRPr="00796191" w:rsidRDefault="00D20200" w:rsidP="00D20200">
      <w:pPr>
        <w:rPr>
          <w:rFonts w:ascii="Calibri" w:hAnsi="Calibri" w:cs="Calibri"/>
          <w:sz w:val="22"/>
          <w:szCs w:val="22"/>
        </w:rPr>
      </w:pPr>
      <w:r w:rsidRPr="00796191">
        <w:rPr>
          <w:rFonts w:ascii="Calibri" w:hAnsi="Calibri" w:cs="Calibri"/>
          <w:sz w:val="22"/>
          <w:szCs w:val="22"/>
        </w:rPr>
        <w:t xml:space="preserve">[12] V. E. </w:t>
      </w:r>
      <w:proofErr w:type="spellStart"/>
      <w:r w:rsidRPr="00796191">
        <w:rPr>
          <w:rFonts w:ascii="Calibri" w:hAnsi="Calibri" w:cs="Calibri"/>
          <w:sz w:val="22"/>
          <w:szCs w:val="22"/>
        </w:rPr>
        <w:t>Balakin</w:t>
      </w:r>
      <w:proofErr w:type="spellEnd"/>
      <w:r w:rsidRPr="00796191">
        <w:rPr>
          <w:rFonts w:ascii="Calibri" w:hAnsi="Calibri" w:cs="Calibri"/>
          <w:sz w:val="22"/>
          <w:szCs w:val="22"/>
        </w:rPr>
        <w:t xml:space="preserve">, A. V. </w:t>
      </w:r>
      <w:proofErr w:type="spellStart"/>
      <w:r w:rsidRPr="00796191">
        <w:rPr>
          <w:rFonts w:ascii="Calibri" w:hAnsi="Calibri" w:cs="Calibri"/>
          <w:sz w:val="22"/>
          <w:szCs w:val="22"/>
        </w:rPr>
        <w:t>Novokhatsky</w:t>
      </w:r>
      <w:proofErr w:type="spellEnd"/>
      <w:r w:rsidRPr="00796191">
        <w:rPr>
          <w:rFonts w:ascii="Calibri" w:hAnsi="Calibri" w:cs="Calibri"/>
          <w:sz w:val="22"/>
          <w:szCs w:val="22"/>
        </w:rPr>
        <w:t xml:space="preserve">, and V. P. Smirnov, in Proceedings of the 12th International Conference on </w:t>
      </w:r>
      <w:proofErr w:type="spellStart"/>
      <w:r w:rsidRPr="00796191">
        <w:rPr>
          <w:rFonts w:ascii="Calibri" w:hAnsi="Calibri" w:cs="Calibri"/>
          <w:sz w:val="22"/>
          <w:szCs w:val="22"/>
        </w:rPr>
        <w:t>HighEnergy</w:t>
      </w:r>
      <w:proofErr w:type="spellEnd"/>
      <w:r w:rsidRPr="00796191">
        <w:rPr>
          <w:rFonts w:ascii="Calibri" w:hAnsi="Calibri" w:cs="Calibri"/>
          <w:sz w:val="22"/>
          <w:szCs w:val="22"/>
        </w:rPr>
        <w:t xml:space="preserve"> Accelerators, HEACC 1983: Fermilab, Batavia, 1983 (Fermilab, Batavia, 1984), No. C830811, p. 119.</w:t>
      </w:r>
    </w:p>
    <w:p w14:paraId="63E16D31" w14:textId="5A26DB33" w:rsidR="00D20200" w:rsidRPr="00796191" w:rsidRDefault="00D20200" w:rsidP="00D20200">
      <w:pPr>
        <w:rPr>
          <w:rFonts w:ascii="Calibri" w:hAnsi="Calibri" w:cs="Calibri"/>
          <w:sz w:val="22"/>
          <w:szCs w:val="22"/>
        </w:rPr>
      </w:pPr>
    </w:p>
    <w:p w14:paraId="590A257A" w14:textId="63F2FBEA" w:rsidR="00D20200" w:rsidRPr="00796191" w:rsidRDefault="00D20200" w:rsidP="00D20200">
      <w:pPr>
        <w:rPr>
          <w:rFonts w:ascii="Calibri" w:hAnsi="Calibri" w:cs="Calibri"/>
          <w:sz w:val="22"/>
          <w:szCs w:val="22"/>
        </w:rPr>
      </w:pPr>
      <w:r w:rsidRPr="00796191">
        <w:rPr>
          <w:rFonts w:ascii="Calibri" w:hAnsi="Calibri" w:cs="Calibri"/>
          <w:sz w:val="22"/>
          <w:szCs w:val="22"/>
          <w:lang w:val="en-US"/>
        </w:rPr>
        <w:t>[</w:t>
      </w:r>
      <w:r w:rsidRPr="00796191">
        <w:rPr>
          <w:rFonts w:ascii="Calibri" w:hAnsi="Calibri" w:cs="Calibri"/>
          <w:sz w:val="22"/>
          <w:szCs w:val="22"/>
        </w:rPr>
        <w:t>13</w:t>
      </w:r>
      <w:r w:rsidRPr="00796191">
        <w:rPr>
          <w:rFonts w:ascii="Calibri" w:hAnsi="Calibri" w:cs="Calibri"/>
          <w:sz w:val="22"/>
          <w:szCs w:val="22"/>
          <w:lang w:val="en-US"/>
        </w:rPr>
        <w:t>] C. Benedetti et al</w:t>
      </w:r>
      <w:r w:rsidR="00796191" w:rsidRPr="00796191">
        <w:rPr>
          <w:rFonts w:ascii="Calibri" w:hAnsi="Calibri" w:cs="Calibri"/>
          <w:sz w:val="22"/>
          <w:szCs w:val="22"/>
          <w:lang w:val="en-US"/>
        </w:rPr>
        <w:t>.</w:t>
      </w:r>
      <w:r w:rsidRPr="00796191">
        <w:rPr>
          <w:rFonts w:ascii="Calibri" w:hAnsi="Calibri" w:cs="Calibri"/>
          <w:sz w:val="22"/>
          <w:szCs w:val="22"/>
          <w:lang w:val="en-US"/>
        </w:rPr>
        <w:t xml:space="preserve"> Emittance</w:t>
      </w:r>
      <w:r w:rsidRPr="00796191">
        <w:rPr>
          <w:rFonts w:ascii="Calibri" w:hAnsi="Calibri" w:cs="Calibri"/>
          <w:sz w:val="22"/>
          <w:szCs w:val="22"/>
          <w:lang w:val="en-US"/>
        </w:rPr>
        <w:br/>
        <w:t>preservation in plasma-based accelerators with ion motion. Phys. Rev. Accel. Beams, 20:111301, Nov 2017</w:t>
      </w:r>
      <w:r w:rsidRPr="00796191">
        <w:rPr>
          <w:rFonts w:ascii="Calibri" w:hAnsi="Calibri" w:cs="Calibri"/>
          <w:sz w:val="22"/>
          <w:szCs w:val="22"/>
        </w:rPr>
        <w:t>.</w:t>
      </w:r>
    </w:p>
    <w:p w14:paraId="64C47C2B" w14:textId="60DC6C83" w:rsidR="00D20200" w:rsidRPr="00796191" w:rsidRDefault="00D20200" w:rsidP="00D20200">
      <w:pPr>
        <w:rPr>
          <w:rFonts w:ascii="Calibri" w:hAnsi="Calibri" w:cs="Calibri"/>
          <w:sz w:val="22"/>
          <w:szCs w:val="22"/>
        </w:rPr>
      </w:pPr>
    </w:p>
    <w:p w14:paraId="29BB91CD" w14:textId="3D797E41" w:rsidR="00D20200" w:rsidRPr="00796191" w:rsidRDefault="00D20200" w:rsidP="00D20200">
      <w:pPr>
        <w:rPr>
          <w:rFonts w:ascii="Calibri" w:hAnsi="Calibri" w:cs="Calibri"/>
          <w:sz w:val="22"/>
          <w:szCs w:val="22"/>
        </w:rPr>
      </w:pPr>
      <w:r w:rsidRPr="00796191">
        <w:rPr>
          <w:rFonts w:ascii="Calibri" w:hAnsi="Calibri" w:cs="Calibri"/>
          <w:sz w:val="22"/>
          <w:szCs w:val="22"/>
        </w:rPr>
        <w:t>[14] Severin Diederichs, et al. </w:t>
      </w:r>
      <w:proofErr w:type="spellStart"/>
      <w:r w:rsidRPr="00796191">
        <w:rPr>
          <w:rFonts w:ascii="Calibri" w:hAnsi="Calibri" w:cs="Calibri"/>
          <w:sz w:val="22"/>
          <w:szCs w:val="22"/>
        </w:rPr>
        <w:t>HiPACE</w:t>
      </w:r>
      <w:proofErr w:type="spellEnd"/>
      <w:r w:rsidRPr="00796191">
        <w:rPr>
          <w:rFonts w:ascii="Calibri" w:hAnsi="Calibri" w:cs="Calibri"/>
          <w:sz w:val="22"/>
          <w:szCs w:val="22"/>
        </w:rPr>
        <w:t>++, Revision 146b9825.</w:t>
      </w:r>
    </w:p>
    <w:p w14:paraId="033BD734" w14:textId="77777777" w:rsidR="00D20200" w:rsidRPr="00796191" w:rsidRDefault="00D20200" w:rsidP="00D20200">
      <w:pPr>
        <w:rPr>
          <w:rFonts w:ascii="Calibri" w:hAnsi="Calibri" w:cs="Calibri"/>
          <w:sz w:val="22"/>
          <w:szCs w:val="22"/>
        </w:rPr>
      </w:pPr>
    </w:p>
    <w:p w14:paraId="1FB40AAC" w14:textId="7DA46287" w:rsidR="00D20200" w:rsidRPr="00796191" w:rsidRDefault="00407DF2" w:rsidP="00D20200">
      <w:pPr>
        <w:rPr>
          <w:rFonts w:ascii="Calibri" w:hAnsi="Calibri" w:cs="Calibri"/>
          <w:sz w:val="22"/>
          <w:szCs w:val="22"/>
        </w:rPr>
      </w:pPr>
      <w:r w:rsidRPr="0018188F">
        <w:rPr>
          <w:rFonts w:ascii="Calibri" w:hAnsi="Calibri" w:cs="Calibri"/>
          <w:sz w:val="22"/>
          <w:szCs w:val="22"/>
          <w:lang w:val="fr-CH"/>
        </w:rPr>
        <w:t xml:space="preserve">[15] C. Joshi et al., Plasma Phys. </w:t>
      </w:r>
      <w:r w:rsidRPr="00796191">
        <w:rPr>
          <w:rFonts w:ascii="Calibri" w:hAnsi="Calibri" w:cs="Calibri"/>
          <w:sz w:val="22"/>
          <w:szCs w:val="22"/>
        </w:rPr>
        <w:t>Control. Fusion 60 3 (2018)</w:t>
      </w:r>
    </w:p>
    <w:p w14:paraId="3C1CBAAB" w14:textId="3531F5A2" w:rsidR="008F46EB" w:rsidRPr="00796191" w:rsidRDefault="008F46EB" w:rsidP="0078784A">
      <w:pPr>
        <w:rPr>
          <w:rFonts w:ascii="Calibri" w:hAnsi="Calibri" w:cs="Calibri"/>
          <w:sz w:val="22"/>
          <w:szCs w:val="22"/>
        </w:rPr>
      </w:pPr>
    </w:p>
    <w:p w14:paraId="58A91494" w14:textId="0316B69B" w:rsidR="008F46EB" w:rsidRPr="00796191" w:rsidRDefault="008F46EB" w:rsidP="0078784A">
      <w:pPr>
        <w:rPr>
          <w:rFonts w:ascii="Calibri" w:hAnsi="Calibri" w:cs="Calibri"/>
          <w:sz w:val="22"/>
          <w:szCs w:val="22"/>
        </w:rPr>
      </w:pPr>
      <w:r w:rsidRPr="00796191">
        <w:rPr>
          <w:rFonts w:ascii="Calibri" w:hAnsi="Calibri" w:cs="Calibri"/>
          <w:sz w:val="22"/>
          <w:szCs w:val="22"/>
        </w:rPr>
        <w:t>[</w:t>
      </w:r>
      <w:r w:rsidR="00407DF2" w:rsidRPr="00796191">
        <w:rPr>
          <w:rFonts w:ascii="Calibri" w:hAnsi="Calibri" w:cs="Calibri"/>
          <w:sz w:val="22"/>
          <w:szCs w:val="22"/>
        </w:rPr>
        <w:t>16</w:t>
      </w:r>
      <w:r w:rsidRPr="00796191">
        <w:rPr>
          <w:rFonts w:ascii="Calibri" w:hAnsi="Calibri" w:cs="Calibri"/>
          <w:sz w:val="22"/>
          <w:szCs w:val="22"/>
        </w:rPr>
        <w:t>] E. Adli, Proposal for FACET-II (2018)</w:t>
      </w:r>
    </w:p>
    <w:p w14:paraId="00EF7C23" w14:textId="7E79F532" w:rsidR="00E22E80" w:rsidRPr="00796191" w:rsidRDefault="00E22E80" w:rsidP="00AA7E2A">
      <w:pPr>
        <w:rPr>
          <w:rFonts w:ascii="Calibri" w:hAnsi="Calibri" w:cs="Calibri"/>
          <w:sz w:val="22"/>
          <w:szCs w:val="22"/>
        </w:rPr>
      </w:pPr>
    </w:p>
    <w:p w14:paraId="0AC12753" w14:textId="47B70A4C" w:rsidR="00E22E80" w:rsidRPr="00796191" w:rsidRDefault="00E22E80" w:rsidP="00E22E80">
      <w:pPr>
        <w:rPr>
          <w:rFonts w:ascii="Calibri" w:hAnsi="Calibri" w:cs="Calibri"/>
          <w:sz w:val="22"/>
          <w:szCs w:val="22"/>
        </w:rPr>
      </w:pPr>
      <w:r w:rsidRPr="00796191">
        <w:rPr>
          <w:rFonts w:ascii="Calibri" w:hAnsi="Calibri" w:cs="Calibri"/>
          <w:sz w:val="22"/>
          <w:szCs w:val="22"/>
        </w:rPr>
        <w:t xml:space="preserve">[17] C. Huang, J. </w:t>
      </w:r>
      <w:proofErr w:type="spellStart"/>
      <w:r w:rsidRPr="00796191">
        <w:rPr>
          <w:rFonts w:ascii="Calibri" w:hAnsi="Calibri" w:cs="Calibri"/>
          <w:sz w:val="22"/>
          <w:szCs w:val="22"/>
        </w:rPr>
        <w:t>Comput</w:t>
      </w:r>
      <w:proofErr w:type="spellEnd"/>
      <w:r w:rsidRPr="00796191">
        <w:rPr>
          <w:rFonts w:ascii="Calibri" w:hAnsi="Calibri" w:cs="Calibri"/>
          <w:sz w:val="22"/>
          <w:szCs w:val="22"/>
        </w:rPr>
        <w:t xml:space="preserve">. Phys. 217 658 (2006); W. An et al., J. </w:t>
      </w:r>
      <w:proofErr w:type="spellStart"/>
      <w:r w:rsidRPr="00796191">
        <w:rPr>
          <w:rFonts w:ascii="Calibri" w:hAnsi="Calibri" w:cs="Calibri"/>
          <w:sz w:val="22"/>
          <w:szCs w:val="22"/>
        </w:rPr>
        <w:t>Comput</w:t>
      </w:r>
      <w:proofErr w:type="spellEnd"/>
      <w:r w:rsidRPr="00796191">
        <w:rPr>
          <w:rFonts w:ascii="Calibri" w:hAnsi="Calibri" w:cs="Calibri"/>
          <w:sz w:val="22"/>
          <w:szCs w:val="22"/>
        </w:rPr>
        <w:t>. Phys. 250 165 (2013)</w:t>
      </w:r>
    </w:p>
    <w:p w14:paraId="5412D7BB" w14:textId="77777777" w:rsidR="00E22E80" w:rsidRPr="00796191" w:rsidRDefault="00E22E80" w:rsidP="00E22E80">
      <w:pPr>
        <w:rPr>
          <w:rFonts w:ascii="Calibri" w:hAnsi="Calibri" w:cs="Calibri"/>
          <w:sz w:val="22"/>
          <w:szCs w:val="22"/>
        </w:rPr>
      </w:pPr>
    </w:p>
    <w:p w14:paraId="1C762924" w14:textId="7C150ABD" w:rsidR="00DE3B56" w:rsidRDefault="00E22E80" w:rsidP="00E22E80">
      <w:pPr>
        <w:rPr>
          <w:rFonts w:ascii="Calibri" w:hAnsi="Calibri" w:cs="Calibri"/>
          <w:sz w:val="22"/>
          <w:szCs w:val="22"/>
        </w:rPr>
      </w:pPr>
      <w:r w:rsidRPr="00796191">
        <w:rPr>
          <w:rFonts w:ascii="Calibri" w:hAnsi="Calibri" w:cs="Calibri"/>
          <w:sz w:val="22"/>
          <w:szCs w:val="22"/>
        </w:rPr>
        <w:t>[18] A. Fonseca et al., in Comp. science—ICCS2002, Amsterdam, The Netherlands (2002), pp. 342</w:t>
      </w:r>
    </w:p>
    <w:p w14:paraId="436D985B" w14:textId="5E7AAB9B" w:rsidR="00DE3B56" w:rsidRDefault="00DE3B56" w:rsidP="00E22E80">
      <w:pPr>
        <w:rPr>
          <w:rFonts w:ascii="Calibri" w:hAnsi="Calibri" w:cs="Calibri"/>
          <w:sz w:val="22"/>
          <w:szCs w:val="22"/>
        </w:rPr>
      </w:pPr>
    </w:p>
    <w:p w14:paraId="5855189E" w14:textId="113402CE" w:rsidR="00DE3B56" w:rsidRDefault="00DE3B56" w:rsidP="00DE3B56">
      <w:pPr>
        <w:rPr>
          <w:rFonts w:ascii="Calibri" w:hAnsi="Calibri" w:cs="Calibri"/>
          <w:color w:val="000000" w:themeColor="text1"/>
          <w:sz w:val="22"/>
          <w:szCs w:val="22"/>
          <w14:textOutline w14:w="0" w14:cap="flat" w14:cmpd="sng" w14:algn="ctr">
            <w14:noFill/>
            <w14:prstDash w14:val="solid"/>
            <w14:round/>
          </w14:textOutline>
        </w:rPr>
      </w:pPr>
      <w:r w:rsidRPr="00DE3B56">
        <w:rPr>
          <w:rFonts w:ascii="Calibri" w:hAnsi="Calibri" w:cs="Calibri"/>
          <w:color w:val="000000" w:themeColor="text1"/>
          <w:sz w:val="22"/>
          <w:szCs w:val="22"/>
          <w:lang w:val="en-NO"/>
          <w14:textOutline w14:w="0" w14:cap="flat" w14:cmpd="sng" w14:algn="ctr">
            <w14:noFill/>
            <w14:prstDash w14:val="solid"/>
            <w14:round/>
          </w14:textOutline>
        </w:rPr>
        <w:t>[1</w:t>
      </w:r>
      <w:r w:rsidRPr="00DE3B56">
        <w:rPr>
          <w:rFonts w:ascii="Calibri" w:hAnsi="Calibri" w:cs="Calibri"/>
          <w:color w:val="000000" w:themeColor="text1"/>
          <w:sz w:val="22"/>
          <w:szCs w:val="22"/>
          <w14:textOutline w14:w="0" w14:cap="flat" w14:cmpd="sng" w14:algn="ctr">
            <w14:noFill/>
            <w14:prstDash w14:val="solid"/>
            <w14:round/>
          </w14:textOutline>
        </w:rPr>
        <w:t>9</w:t>
      </w:r>
      <w:r w:rsidRPr="00DE3B56">
        <w:rPr>
          <w:rFonts w:ascii="Calibri" w:hAnsi="Calibri" w:cs="Calibri"/>
          <w:color w:val="000000" w:themeColor="text1"/>
          <w:sz w:val="22"/>
          <w:szCs w:val="22"/>
          <w:lang w:val="en-NO"/>
          <w14:textOutline w14:w="0" w14:cap="flat" w14:cmpd="sng" w14:algn="ctr">
            <w14:noFill/>
            <w14:prstDash w14:val="solid"/>
            <w14:round/>
          </w14:textOutline>
        </w:rPr>
        <w:t>] E. Adli. Towards a pwfa linear collider — opportunities and challenges.</w:t>
      </w:r>
      <w:r w:rsidRPr="00DE3B56">
        <w:rPr>
          <w:rFonts w:ascii="Calibri" w:hAnsi="Calibri" w:cs="Calibri"/>
          <w:color w:val="000000" w:themeColor="text1"/>
          <w:sz w:val="22"/>
          <w:szCs w:val="22"/>
          <w:lang w:val="en-NO"/>
          <w14:textOutline w14:w="0" w14:cap="flat" w14:cmpd="sng" w14:algn="ctr">
            <w14:noFill/>
            <w14:prstDash w14:val="solid"/>
            <w14:round/>
          </w14:textOutline>
        </w:rPr>
        <w:br/>
        <w:t>Journal of Instrumentation, 17(05):T05006, May 202</w:t>
      </w:r>
      <w:r>
        <w:rPr>
          <w:rFonts w:ascii="Calibri" w:hAnsi="Calibri" w:cs="Calibri"/>
          <w:color w:val="000000" w:themeColor="text1"/>
          <w:sz w:val="22"/>
          <w:szCs w:val="22"/>
          <w14:textOutline w14:w="0" w14:cap="flat" w14:cmpd="sng" w14:algn="ctr">
            <w14:noFill/>
            <w14:prstDash w14:val="solid"/>
            <w14:round/>
          </w14:textOutline>
        </w:rPr>
        <w:t>2.</w:t>
      </w:r>
    </w:p>
    <w:p w14:paraId="135C565B" w14:textId="77777777" w:rsidR="00DE3B56" w:rsidRPr="00DE3B56" w:rsidRDefault="00DE3B56" w:rsidP="00DE3B56">
      <w:pPr>
        <w:rPr>
          <w:rFonts w:ascii="Calibri" w:hAnsi="Calibri" w:cs="Calibri"/>
          <w:color w:val="000000" w:themeColor="text1"/>
          <w:sz w:val="22"/>
          <w:szCs w:val="22"/>
          <w14:textOutline w14:w="0" w14:cap="flat" w14:cmpd="sng" w14:algn="ctr">
            <w14:noFill/>
            <w14:prstDash w14:val="solid"/>
            <w14:round/>
          </w14:textOutline>
        </w:rPr>
      </w:pPr>
    </w:p>
    <w:p w14:paraId="23163D44" w14:textId="77777777" w:rsidR="00DE3B56" w:rsidRPr="00796191" w:rsidRDefault="00DE3B56" w:rsidP="00E22E80">
      <w:pPr>
        <w:rPr>
          <w:rFonts w:ascii="Calibri" w:hAnsi="Calibri" w:cs="Calibri"/>
          <w:sz w:val="22"/>
          <w:szCs w:val="22"/>
        </w:rPr>
      </w:pPr>
    </w:p>
    <w:p w14:paraId="00AF5C0E" w14:textId="77777777" w:rsidR="00AA7E2A" w:rsidRDefault="00AA7E2A" w:rsidP="00AA7E2A"/>
    <w:p w14:paraId="524F03C4" w14:textId="77777777" w:rsidR="00AA7E2A" w:rsidRDefault="00AA7E2A" w:rsidP="0078784A"/>
    <w:p w14:paraId="5DFC7590" w14:textId="3936F60C" w:rsidR="008F46EB" w:rsidRDefault="008F46EB" w:rsidP="0078784A"/>
    <w:p w14:paraId="743C2A87" w14:textId="43386066" w:rsidR="008F46EB" w:rsidRDefault="008F46EB" w:rsidP="0078784A"/>
    <w:p w14:paraId="64D6FD7F" w14:textId="53B232C6" w:rsidR="008F46EB" w:rsidRDefault="008F46EB" w:rsidP="0078784A"/>
    <w:p w14:paraId="266AC38F" w14:textId="68DD05FC" w:rsidR="008F46EB" w:rsidRDefault="008F46EB" w:rsidP="0078784A"/>
    <w:p w14:paraId="023B87DE" w14:textId="7C685FC9" w:rsidR="008F46EB" w:rsidRDefault="008F46EB" w:rsidP="0078784A"/>
    <w:p w14:paraId="4B2FA24C" w14:textId="77777777" w:rsidR="008F46EB" w:rsidRPr="0078784A" w:rsidRDefault="008F46EB" w:rsidP="0078784A"/>
    <w:p w14:paraId="4E5329B4" w14:textId="77777777" w:rsidR="00D71A0E" w:rsidRDefault="00D71A0E">
      <w:pPr>
        <w:pStyle w:val="Body"/>
        <w:rPr>
          <w:lang w:val="en-US"/>
        </w:rPr>
      </w:pPr>
    </w:p>
    <w:p w14:paraId="6773C4D1" w14:textId="77777777" w:rsidR="00D71A0E" w:rsidRDefault="00D71A0E">
      <w:pPr>
        <w:pStyle w:val="Body"/>
        <w:rPr>
          <w:lang w:val="en-US"/>
        </w:rPr>
      </w:pPr>
    </w:p>
    <w:p w14:paraId="5F526B61" w14:textId="77777777" w:rsidR="00D71A0E" w:rsidRDefault="00D71A0E">
      <w:pPr>
        <w:pStyle w:val="Body"/>
        <w:rPr>
          <w:lang w:val="en-US"/>
        </w:rPr>
      </w:pPr>
    </w:p>
    <w:p w14:paraId="77EE3FD4" w14:textId="77777777" w:rsidR="00D71A0E" w:rsidRDefault="00D71A0E">
      <w:pPr>
        <w:pStyle w:val="Body"/>
        <w:rPr>
          <w:lang w:val="en-US"/>
        </w:rPr>
      </w:pPr>
    </w:p>
    <w:p w14:paraId="0A138ED2" w14:textId="77777777" w:rsidR="00D71A0E" w:rsidRDefault="00D71A0E">
      <w:pPr>
        <w:pStyle w:val="Body"/>
        <w:rPr>
          <w:lang w:val="en-US"/>
        </w:rPr>
      </w:pPr>
    </w:p>
    <w:p w14:paraId="2B5AC9DC" w14:textId="77777777" w:rsidR="00D71A0E" w:rsidRDefault="00D71A0E">
      <w:pPr>
        <w:pStyle w:val="Body"/>
        <w:rPr>
          <w:lang w:val="en-US"/>
        </w:rPr>
      </w:pPr>
    </w:p>
    <w:p w14:paraId="54FEBFE8" w14:textId="77777777" w:rsidR="00D71A0E" w:rsidRDefault="00D71A0E">
      <w:pPr>
        <w:pStyle w:val="Body"/>
        <w:rPr>
          <w:lang w:val="en-US"/>
        </w:rPr>
      </w:pPr>
    </w:p>
    <w:p w14:paraId="4C150FF5" w14:textId="77777777" w:rsidR="00D71A0E" w:rsidRDefault="00D71A0E">
      <w:pPr>
        <w:pStyle w:val="Body"/>
        <w:rPr>
          <w:lang w:val="en-US"/>
        </w:rPr>
      </w:pPr>
    </w:p>
    <w:p w14:paraId="5F11FA53" w14:textId="77777777" w:rsidR="00D71A0E" w:rsidRDefault="00D71A0E">
      <w:pPr>
        <w:pStyle w:val="Body"/>
        <w:pBdr>
          <w:bottom w:val="single" w:sz="4" w:space="0" w:color="000000"/>
        </w:pBdr>
        <w:rPr>
          <w:lang w:val="en-US"/>
        </w:rPr>
      </w:pPr>
    </w:p>
    <w:p w14:paraId="4FBD3790" w14:textId="77777777" w:rsidR="00D71A0E" w:rsidRDefault="00134A53">
      <w:pPr>
        <w:pStyle w:val="Body"/>
        <w:spacing w:after="0" w:line="240" w:lineRule="auto"/>
      </w:pPr>
      <w:r>
        <w:rPr>
          <w:vertAlign w:val="superscript"/>
          <w:lang w:val="en-US"/>
        </w:rPr>
        <w:lastRenderedPageBreak/>
        <w:t>1</w:t>
      </w:r>
      <w:hyperlink r:id="rId7" w:history="1">
        <w:r>
          <w:rPr>
            <w:rStyle w:val="Hyperlink0"/>
          </w:rPr>
          <w:t>The guidelines of the National Committee for Research Ethics in Science and Technology</w:t>
        </w:r>
      </w:hyperlink>
      <w:r>
        <w:rPr>
          <w:lang w:val="en-US"/>
        </w:rPr>
        <w:t xml:space="preserve">. </w:t>
      </w:r>
    </w:p>
    <w:p w14:paraId="2909815B" w14:textId="77777777" w:rsidR="00D71A0E" w:rsidRDefault="00134A53">
      <w:pPr>
        <w:pStyle w:val="Body"/>
        <w:spacing w:after="0" w:line="240" w:lineRule="auto"/>
      </w:pPr>
      <w:r>
        <w:rPr>
          <w:vertAlign w:val="superscript"/>
          <w:lang w:val="en-US"/>
        </w:rPr>
        <w:t>2</w:t>
      </w:r>
      <w:hyperlink r:id="rId8" w:history="1">
        <w:r>
          <w:rPr>
            <w:rStyle w:val="Hyperlink0"/>
          </w:rPr>
          <w:t>A guide to Internet Research Ethics</w:t>
        </w:r>
      </w:hyperlink>
      <w:r>
        <w:rPr>
          <w:lang w:val="en-US"/>
        </w:rPr>
        <w:t xml:space="preserve">. </w:t>
      </w:r>
    </w:p>
    <w:p w14:paraId="6CB44511" w14:textId="77777777" w:rsidR="00D71A0E" w:rsidRDefault="00134A53">
      <w:pPr>
        <w:pStyle w:val="Body"/>
        <w:spacing w:after="0" w:line="240" w:lineRule="auto"/>
      </w:pPr>
      <w:r>
        <w:rPr>
          <w:vertAlign w:val="superscript"/>
          <w:lang w:val="en-US"/>
        </w:rPr>
        <w:t>3</w:t>
      </w:r>
      <w:hyperlink r:id="rId9" w:history="1">
        <w:r>
          <w:rPr>
            <w:rStyle w:val="Hyperlink0"/>
          </w:rPr>
          <w:t>Data Protection Official for Research</w:t>
        </w:r>
      </w:hyperlink>
      <w:r>
        <w:rPr>
          <w:lang w:val="en-US"/>
        </w:rPr>
        <w:t xml:space="preserve">. </w:t>
      </w:r>
    </w:p>
    <w:p w14:paraId="5ACA822E" w14:textId="77777777" w:rsidR="00D71A0E" w:rsidRDefault="00134A53">
      <w:pPr>
        <w:pStyle w:val="Body"/>
        <w:spacing w:after="20" w:line="240" w:lineRule="auto"/>
        <w:rPr>
          <w:sz w:val="2"/>
          <w:szCs w:val="2"/>
          <w:vertAlign w:val="superscript"/>
          <w:lang w:val="en-US"/>
        </w:rPr>
      </w:pPr>
      <w:r>
        <w:rPr>
          <w:vertAlign w:val="superscript"/>
          <w:lang w:val="en-US"/>
        </w:rPr>
        <w:t>4</w:t>
      </w:r>
      <w:hyperlink r:id="rId10" w:history="1">
        <w:r>
          <w:rPr>
            <w:rStyle w:val="Hyperlink0"/>
          </w:rPr>
          <w:t>About the Nagoya Protocol</w:t>
        </w:r>
      </w:hyperlink>
      <w:r>
        <w:rPr>
          <w:sz w:val="2"/>
          <w:szCs w:val="2"/>
          <w:vertAlign w:val="superscript"/>
          <w:lang w:val="en-US"/>
        </w:rPr>
        <w:t>.</w:t>
      </w:r>
      <w:r>
        <w:rPr>
          <w:lang w:val="en-US"/>
        </w:rPr>
        <w:t xml:space="preserve">. </w:t>
      </w:r>
    </w:p>
    <w:p w14:paraId="25F0F2DB" w14:textId="77777777" w:rsidR="00D71A0E" w:rsidRDefault="00134A53">
      <w:pPr>
        <w:pStyle w:val="Body"/>
        <w:spacing w:after="20" w:line="240" w:lineRule="auto"/>
      </w:pPr>
      <w:r>
        <w:rPr>
          <w:rFonts w:ascii="Arial Unicode MS" w:eastAsia="Arial Unicode MS" w:hAnsi="Arial Unicode MS" w:cs="Arial Unicode MS"/>
        </w:rPr>
        <w:br w:type="page"/>
      </w:r>
    </w:p>
    <w:p w14:paraId="27A194BA" w14:textId="77777777" w:rsidR="00D71A0E" w:rsidRDefault="00134A5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b/>
          <w:bCs/>
          <w:sz w:val="24"/>
          <w:szCs w:val="24"/>
        </w:rPr>
      </w:pPr>
      <w:r>
        <w:rPr>
          <w:b/>
          <w:bCs/>
          <w:sz w:val="24"/>
          <w:szCs w:val="24"/>
        </w:rPr>
        <w:lastRenderedPageBreak/>
        <w:t>Appendix: C</w:t>
      </w:r>
      <w:proofErr w:type="spellStart"/>
      <w:r>
        <w:rPr>
          <w:b/>
          <w:bCs/>
          <w:sz w:val="24"/>
          <w:szCs w:val="24"/>
          <w:lang w:val="en-US"/>
        </w:rPr>
        <w:t>hecklist</w:t>
      </w:r>
      <w:proofErr w:type="spellEnd"/>
      <w:r>
        <w:rPr>
          <w:b/>
          <w:bCs/>
          <w:sz w:val="24"/>
          <w:szCs w:val="24"/>
          <w:lang w:val="en-US"/>
        </w:rPr>
        <w:t xml:space="preserve"> of potential ethical concerns for the PhD project</w:t>
      </w:r>
    </w:p>
    <w:p w14:paraId="7CD35CE3" w14:textId="77777777" w:rsidR="00D71A0E" w:rsidRDefault="00D71A0E">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sz w:val="24"/>
          <w:szCs w:val="24"/>
        </w:rPr>
      </w:pPr>
    </w:p>
    <w:p w14:paraId="539F6EF1" w14:textId="77777777" w:rsidR="00D71A0E" w:rsidRDefault="00134A5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lang w:val="en-US"/>
        </w:rPr>
        <w:t xml:space="preserve">This list is inspired by the Ethics list that is provided by the European Research Council grant applications. Please go through the list, and if any of the issues raised apply to your project, describe those and the necessary actions under element 7: Ethics in the project description.  </w:t>
      </w:r>
    </w:p>
    <w:p w14:paraId="267004C5" w14:textId="77777777" w:rsidR="00D71A0E" w:rsidRDefault="00D71A0E">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14:paraId="3273BEA7" w14:textId="77777777" w:rsidR="00D71A0E" w:rsidRDefault="00134A5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1. HUMAN EMBRYOS/FOETUSES</w:t>
      </w:r>
    </w:p>
    <w:p w14:paraId="1D65D247" w14:textId="77777777" w:rsidR="00D71A0E" w:rsidRDefault="00134A53">
      <w:pPr>
        <w:pStyle w:val="NoSpacing"/>
        <w:numPr>
          <w:ilvl w:val="0"/>
          <w:numId w:val="6"/>
        </w:numPr>
      </w:pPr>
      <w:r>
        <w:t>Does your research involve Human Embryonic Stem Cells (</w:t>
      </w:r>
      <w:proofErr w:type="spellStart"/>
      <w:r>
        <w:t>hESCs</w:t>
      </w:r>
      <w:proofErr w:type="spellEnd"/>
      <w:r>
        <w:t>)?</w:t>
      </w:r>
    </w:p>
    <w:p w14:paraId="6640BDD0" w14:textId="77777777" w:rsidR="00D71A0E" w:rsidRDefault="00134A53">
      <w:pPr>
        <w:pStyle w:val="NoSpacing"/>
        <w:numPr>
          <w:ilvl w:val="0"/>
          <w:numId w:val="6"/>
        </w:numPr>
      </w:pPr>
      <w:r>
        <w:t>Does your research involve the use of human embryos?</w:t>
      </w:r>
    </w:p>
    <w:p w14:paraId="5CBED477" w14:textId="77777777" w:rsidR="00D71A0E" w:rsidRDefault="00134A53">
      <w:pPr>
        <w:pStyle w:val="NoSpacing"/>
        <w:numPr>
          <w:ilvl w:val="0"/>
          <w:numId w:val="6"/>
        </w:numPr>
      </w:pPr>
      <w:r>
        <w:t xml:space="preserve">Does your research involve the use of human </w:t>
      </w:r>
      <w:proofErr w:type="spellStart"/>
      <w:r>
        <w:t>foetal</w:t>
      </w:r>
      <w:proofErr w:type="spellEnd"/>
      <w:r>
        <w:t xml:space="preserve"> tissues / cells?</w:t>
      </w:r>
    </w:p>
    <w:p w14:paraId="1FE9B565" w14:textId="77777777" w:rsidR="00D71A0E" w:rsidRDefault="00D71A0E">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14:paraId="63E0A733" w14:textId="77777777" w:rsidR="00D71A0E" w:rsidRDefault="00134A5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lang w:val="pt-PT"/>
        </w:rPr>
        <w:t>2. HUMANS</w:t>
      </w:r>
    </w:p>
    <w:p w14:paraId="3C7B429E" w14:textId="77777777" w:rsidR="00D71A0E" w:rsidRDefault="00134A53">
      <w:pPr>
        <w:pStyle w:val="NoSpacing"/>
        <w:numPr>
          <w:ilvl w:val="0"/>
          <w:numId w:val="4"/>
        </w:numPr>
      </w:pPr>
      <w:r>
        <w:t>Does your research involve human participants?</w:t>
      </w:r>
    </w:p>
    <w:p w14:paraId="5FB7813C" w14:textId="77777777" w:rsidR="00D71A0E" w:rsidRDefault="00134A53">
      <w:pPr>
        <w:pStyle w:val="NoSpacing"/>
        <w:numPr>
          <w:ilvl w:val="0"/>
          <w:numId w:val="4"/>
        </w:numPr>
      </w:pPr>
      <w:r>
        <w:t>Does your research involve physical interventions on the study participants?</w:t>
      </w:r>
    </w:p>
    <w:p w14:paraId="1DE5D2D6" w14:textId="77777777" w:rsidR="00D71A0E" w:rsidRDefault="00D71A0E">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14:paraId="14D60EC5" w14:textId="77777777" w:rsidR="00D71A0E" w:rsidRDefault="00134A5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lang w:val="de-DE"/>
        </w:rPr>
        <w:t>3. HUMAN CELLS / TISSUES</w:t>
      </w:r>
    </w:p>
    <w:p w14:paraId="730169CA" w14:textId="77777777" w:rsidR="00D71A0E" w:rsidRDefault="00134A53">
      <w:pPr>
        <w:pStyle w:val="NoSpacing"/>
        <w:numPr>
          <w:ilvl w:val="0"/>
          <w:numId w:val="4"/>
        </w:numPr>
      </w:pPr>
      <w:r>
        <w:t xml:space="preserve">Does your research involve human cells or tissues (other than from Human Embryos/ </w:t>
      </w:r>
      <w:proofErr w:type="spellStart"/>
      <w:r>
        <w:t>Foetuses</w:t>
      </w:r>
      <w:proofErr w:type="spellEnd"/>
      <w:r>
        <w:t xml:space="preserve">, </w:t>
      </w:r>
      <w:proofErr w:type="gramStart"/>
      <w:r>
        <w:t>i.e.</w:t>
      </w:r>
      <w:proofErr w:type="gramEnd"/>
      <w:r>
        <w:t xml:space="preserve"> section 1)?</w:t>
      </w:r>
    </w:p>
    <w:p w14:paraId="18445C80" w14:textId="77777777" w:rsidR="00D71A0E" w:rsidRDefault="00D71A0E">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14:paraId="119D668E" w14:textId="77777777" w:rsidR="00D71A0E" w:rsidRDefault="00134A5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lang w:val="de-DE"/>
        </w:rPr>
        <w:t>4. PERSONAL DATA</w:t>
      </w:r>
    </w:p>
    <w:p w14:paraId="5E741712" w14:textId="77777777" w:rsidR="00D71A0E" w:rsidRDefault="00134A53">
      <w:pPr>
        <w:pStyle w:val="NoSpacing"/>
        <w:numPr>
          <w:ilvl w:val="0"/>
          <w:numId w:val="4"/>
        </w:numPr>
      </w:pPr>
      <w:r>
        <w:t>Does your research involve personal data collection and/or processing?</w:t>
      </w:r>
    </w:p>
    <w:p w14:paraId="26A6044D" w14:textId="77777777" w:rsidR="00D71A0E" w:rsidRDefault="00134A53">
      <w:pPr>
        <w:pStyle w:val="NoSpacing"/>
        <w:numPr>
          <w:ilvl w:val="0"/>
          <w:numId w:val="4"/>
        </w:numPr>
      </w:pPr>
      <w:r>
        <w:t>Does your research involve further processing of previously collected personal data (secondary use)?</w:t>
      </w:r>
    </w:p>
    <w:p w14:paraId="49FFD3FD" w14:textId="77777777" w:rsidR="00D71A0E" w:rsidRDefault="00D71A0E">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14:paraId="76747ED4" w14:textId="77777777" w:rsidR="00D71A0E" w:rsidRDefault="00134A5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lang w:val="pt-PT"/>
        </w:rPr>
        <w:t>5. ANIMALS</w:t>
      </w:r>
    </w:p>
    <w:p w14:paraId="6E3276C3" w14:textId="77777777" w:rsidR="00D71A0E" w:rsidRDefault="00134A53">
      <w:pPr>
        <w:pStyle w:val="NoSpacing"/>
        <w:numPr>
          <w:ilvl w:val="0"/>
          <w:numId w:val="8"/>
        </w:numPr>
      </w:pPr>
      <w:r>
        <w:t>Does your research involve animals?</w:t>
      </w:r>
    </w:p>
    <w:p w14:paraId="2102F879" w14:textId="77777777" w:rsidR="00D71A0E" w:rsidRDefault="00D71A0E">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14:paraId="0A030783" w14:textId="77777777" w:rsidR="00D71A0E" w:rsidRDefault="00134A5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lang w:val="de-DE"/>
        </w:rPr>
        <w:t>6. THIRD COUNTRIES</w:t>
      </w:r>
    </w:p>
    <w:p w14:paraId="3143DFFE" w14:textId="77777777" w:rsidR="00D71A0E" w:rsidRDefault="00134A53">
      <w:pPr>
        <w:pStyle w:val="NoSpacing"/>
        <w:numPr>
          <w:ilvl w:val="0"/>
          <w:numId w:val="8"/>
        </w:numPr>
      </w:pPr>
      <w:r>
        <w:t>In case non-EU/EEC countries are involved, do the research related activities undertaken in these countries raise potential ethics issues?</w:t>
      </w:r>
    </w:p>
    <w:p w14:paraId="13F4DDFB" w14:textId="77777777" w:rsidR="00D71A0E" w:rsidRDefault="00134A53">
      <w:pPr>
        <w:pStyle w:val="NoSpacing"/>
        <w:numPr>
          <w:ilvl w:val="0"/>
          <w:numId w:val="8"/>
        </w:numPr>
      </w:pPr>
      <w:r>
        <w:t>Do you plan to use local resources (</w:t>
      </w:r>
      <w:proofErr w:type="gramStart"/>
      <w:r>
        <w:t>e.g.</w:t>
      </w:r>
      <w:proofErr w:type="gramEnd"/>
      <w:r>
        <w:t xml:space="preserve"> animal and/or human tissue samples, genetic material, live animals, human remains, materials of historical value, endangered fauna or flora samples, etc.)?</w:t>
      </w:r>
    </w:p>
    <w:p w14:paraId="33F49D55" w14:textId="77777777" w:rsidR="00D71A0E" w:rsidRDefault="00134A53">
      <w:pPr>
        <w:pStyle w:val="NoSpacing"/>
        <w:numPr>
          <w:ilvl w:val="0"/>
          <w:numId w:val="8"/>
        </w:numPr>
      </w:pPr>
      <w:r>
        <w:t>Do you plan to import any material - including personal data - from non-EU/EEC countries into the EU/EEC?</w:t>
      </w:r>
    </w:p>
    <w:p w14:paraId="4A4493BB" w14:textId="77777777" w:rsidR="00D71A0E" w:rsidRDefault="00134A53">
      <w:pPr>
        <w:pStyle w:val="NoSpacing"/>
        <w:numPr>
          <w:ilvl w:val="0"/>
          <w:numId w:val="8"/>
        </w:numPr>
      </w:pPr>
      <w:r>
        <w:t>Do you plan to export any material - including personal data - from the EU/EEC to non-EU/EEC countries?</w:t>
      </w:r>
    </w:p>
    <w:p w14:paraId="43E43C35" w14:textId="77777777" w:rsidR="00D71A0E" w:rsidRDefault="00134A53">
      <w:pPr>
        <w:pStyle w:val="NoSpacing"/>
        <w:numPr>
          <w:ilvl w:val="0"/>
          <w:numId w:val="8"/>
        </w:numPr>
      </w:pPr>
      <w:r>
        <w:t xml:space="preserve">In case your research involves low and/or lower </w:t>
      </w:r>
      <w:proofErr w:type="gramStart"/>
      <w:r>
        <w:t>middle income</w:t>
      </w:r>
      <w:proofErr w:type="gramEnd"/>
      <w:r>
        <w:t xml:space="preserve"> countries, are any benefits-sharing actions planned?</w:t>
      </w:r>
    </w:p>
    <w:p w14:paraId="25E69DD7" w14:textId="77777777" w:rsidR="00D71A0E" w:rsidRDefault="00134A53">
      <w:pPr>
        <w:pStyle w:val="NoSpacing"/>
        <w:numPr>
          <w:ilvl w:val="0"/>
          <w:numId w:val="8"/>
        </w:numPr>
      </w:pPr>
      <w:r>
        <w:t>Could the situation in the country put the individuals taking part in the research at risk?</w:t>
      </w:r>
    </w:p>
    <w:p w14:paraId="1B41F9C1" w14:textId="77777777" w:rsidR="00D71A0E" w:rsidRDefault="00D71A0E">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14:paraId="4D1720E0" w14:textId="77777777" w:rsidR="00D71A0E" w:rsidRDefault="00134A5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lang w:val="en-US"/>
        </w:rPr>
        <w:t>7. ENVIRONMENT &amp; HEALTH and SAFETY</w:t>
      </w:r>
    </w:p>
    <w:p w14:paraId="0B552152" w14:textId="77777777" w:rsidR="00D71A0E" w:rsidRDefault="00134A53">
      <w:pPr>
        <w:pStyle w:val="NoSpacing"/>
        <w:numPr>
          <w:ilvl w:val="0"/>
          <w:numId w:val="10"/>
        </w:numPr>
      </w:pPr>
      <w:r>
        <w:t>Does your research involve the use of elements that may cause harm to the environment, to animals or plants?</w:t>
      </w:r>
    </w:p>
    <w:p w14:paraId="5BEC0880" w14:textId="77777777" w:rsidR="00D71A0E" w:rsidRDefault="00134A53">
      <w:pPr>
        <w:pStyle w:val="NoSpacing"/>
        <w:numPr>
          <w:ilvl w:val="0"/>
          <w:numId w:val="10"/>
        </w:numPr>
      </w:pPr>
      <w:r>
        <w:t>Does your research deal with endangered fauna and/or flora and/or protected areas?</w:t>
      </w:r>
    </w:p>
    <w:p w14:paraId="090EFBCF" w14:textId="77777777" w:rsidR="00D71A0E" w:rsidRDefault="00134A53">
      <w:pPr>
        <w:pStyle w:val="NoSpacing"/>
        <w:numPr>
          <w:ilvl w:val="0"/>
          <w:numId w:val="10"/>
        </w:numPr>
      </w:pPr>
      <w:r>
        <w:t>Does your research involve the use of elements that may cause harm to humans, including research staff?</w:t>
      </w:r>
    </w:p>
    <w:p w14:paraId="1EDED77E" w14:textId="77777777" w:rsidR="00D71A0E" w:rsidRDefault="00134A5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lang w:val="pt-PT"/>
        </w:rPr>
        <w:t>8. DUAL USE</w:t>
      </w:r>
    </w:p>
    <w:p w14:paraId="65FDC574" w14:textId="77777777" w:rsidR="00D71A0E" w:rsidRDefault="00134A53">
      <w:pPr>
        <w:pStyle w:val="NoSpacing"/>
        <w:numPr>
          <w:ilvl w:val="0"/>
          <w:numId w:val="12"/>
        </w:numPr>
      </w:pPr>
      <w:r>
        <w:t xml:space="preserve">Does your research involve dual-use items in the sense of Regulation 428/2009, or other items for which an </w:t>
      </w:r>
      <w:proofErr w:type="spellStart"/>
      <w:r>
        <w:t>authorisation</w:t>
      </w:r>
      <w:proofErr w:type="spellEnd"/>
      <w:r>
        <w:t xml:space="preserve"> is required?</w:t>
      </w:r>
      <w:r>
        <w:rPr>
          <w:vertAlign w:val="superscript"/>
        </w:rPr>
        <w:t>5</w:t>
      </w:r>
    </w:p>
    <w:p w14:paraId="538CD452" w14:textId="77777777" w:rsidR="00D71A0E" w:rsidRDefault="00D71A0E">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14:paraId="5CBA3E2E" w14:textId="77777777" w:rsidR="00D71A0E" w:rsidRDefault="00134A5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lang w:val="en-US"/>
        </w:rPr>
        <w:lastRenderedPageBreak/>
        <w:t>9. EXCLUSIVE FOCUS ON CIVIL APPLICATIONS</w:t>
      </w:r>
    </w:p>
    <w:p w14:paraId="6FF0563B" w14:textId="77777777" w:rsidR="00D71A0E" w:rsidRDefault="00134A53">
      <w:pPr>
        <w:pStyle w:val="NoSpacing"/>
        <w:numPr>
          <w:ilvl w:val="0"/>
          <w:numId w:val="12"/>
        </w:numPr>
      </w:pPr>
      <w:r>
        <w:t>Could your research raise concerns regarding the exclusive focus on civil applications?</w:t>
      </w:r>
    </w:p>
    <w:p w14:paraId="7229085F" w14:textId="77777777" w:rsidR="00D71A0E" w:rsidRDefault="00D71A0E">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14:paraId="2B3316EE" w14:textId="77777777" w:rsidR="00D71A0E" w:rsidRDefault="00134A5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10. MISUSE</w:t>
      </w:r>
    </w:p>
    <w:p w14:paraId="62036A05" w14:textId="77777777" w:rsidR="00D71A0E" w:rsidRDefault="00134A53">
      <w:pPr>
        <w:pStyle w:val="NoSpacing"/>
        <w:numPr>
          <w:ilvl w:val="0"/>
          <w:numId w:val="12"/>
        </w:numPr>
      </w:pPr>
      <w:r>
        <w:t>Does your research have the potential for misuse of research results?</w:t>
      </w:r>
    </w:p>
    <w:p w14:paraId="38073F8C" w14:textId="77777777" w:rsidR="00D71A0E" w:rsidRDefault="00D71A0E">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14:paraId="091DAFC2" w14:textId="77777777" w:rsidR="00D71A0E" w:rsidRDefault="00134A5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lang w:val="de-DE"/>
        </w:rPr>
        <w:t>11. OTHER ETHICS ISSUES</w:t>
      </w:r>
    </w:p>
    <w:p w14:paraId="52EC6D68" w14:textId="77777777" w:rsidR="00D71A0E" w:rsidRDefault="00134A53">
      <w:pPr>
        <w:pStyle w:val="NoSpacing"/>
        <w:numPr>
          <w:ilvl w:val="0"/>
          <w:numId w:val="12"/>
        </w:numPr>
      </w:pPr>
      <w:r>
        <w:t xml:space="preserve">Are there any other ethics issues that should be taken into consideration? If so, please specify in the project description. </w:t>
      </w:r>
    </w:p>
    <w:p w14:paraId="532E1701" w14:textId="77777777" w:rsidR="00D71A0E" w:rsidRDefault="00D71A0E">
      <w:pPr>
        <w:pStyle w:val="Body"/>
        <w:rPr>
          <w:lang w:val="en-US"/>
        </w:rPr>
      </w:pPr>
    </w:p>
    <w:p w14:paraId="2A35749B" w14:textId="77777777" w:rsidR="00D71A0E" w:rsidRDefault="00D71A0E">
      <w:pPr>
        <w:pStyle w:val="Body"/>
        <w:rPr>
          <w:lang w:val="en-US"/>
        </w:rPr>
      </w:pPr>
    </w:p>
    <w:p w14:paraId="5FC71FB8" w14:textId="77777777" w:rsidR="00D71A0E" w:rsidRDefault="00D71A0E">
      <w:pPr>
        <w:pStyle w:val="Body"/>
        <w:pBdr>
          <w:bottom w:val="single" w:sz="4" w:space="0" w:color="000000"/>
        </w:pBdr>
        <w:rPr>
          <w:lang w:val="en-US"/>
        </w:rPr>
      </w:pPr>
    </w:p>
    <w:p w14:paraId="7518C5A2" w14:textId="77777777" w:rsidR="00D71A0E" w:rsidRDefault="00D71A0E">
      <w:pPr>
        <w:pStyle w:val="Body"/>
        <w:spacing w:after="20" w:line="240" w:lineRule="auto"/>
        <w:rPr>
          <w:sz w:val="2"/>
          <w:szCs w:val="2"/>
          <w:vertAlign w:val="superscript"/>
          <w:lang w:val="en-US"/>
        </w:rPr>
      </w:pPr>
    </w:p>
    <w:p w14:paraId="5262D85A" w14:textId="77777777" w:rsidR="00D71A0E" w:rsidRDefault="00134A53">
      <w:pPr>
        <w:pStyle w:val="Body"/>
        <w:spacing w:after="20" w:line="240" w:lineRule="auto"/>
      </w:pPr>
      <w:r>
        <w:rPr>
          <w:vertAlign w:val="superscript"/>
        </w:rPr>
        <w:t>5</w:t>
      </w:r>
      <w:r>
        <w:rPr>
          <w:lang w:val="en-US"/>
        </w:rPr>
        <w:t xml:space="preserve">This point concerns research involving goods, software and technologies covered by the EU Export Control Regulation No 482/2009. These dual-use items are normally used for civilian purposes but may have military </w:t>
      </w:r>
      <w:proofErr w:type="gramStart"/>
      <w:r>
        <w:rPr>
          <w:lang w:val="en-US"/>
        </w:rPr>
        <w:t>applications, or</w:t>
      </w:r>
      <w:proofErr w:type="gramEnd"/>
      <w:r>
        <w:rPr>
          <w:lang w:val="en-US"/>
        </w:rPr>
        <w:t xml:space="preserve"> may contribute to the proliferation of weapons of mass destruction. Link to EU Export Control Regulation No 482/2009: </w:t>
      </w:r>
    </w:p>
    <w:p w14:paraId="3512E251" w14:textId="77777777" w:rsidR="00D71A0E" w:rsidRDefault="00AF6A21">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hyperlink r:id="rId11" w:history="1">
        <w:r w:rsidR="00134A53">
          <w:rPr>
            <w:rStyle w:val="Link"/>
            <w:rFonts w:ascii="Calibri" w:hAnsi="Calibri"/>
            <w:sz w:val="20"/>
            <w:szCs w:val="20"/>
            <w:lang w:val="en-US"/>
          </w:rPr>
          <w:t>https://eur-lex.europa.eu/legal-content/EN/TXT/?qid=1399888895034&amp;uri=CELEX:02009R0428-20120615</w:t>
        </w:r>
      </w:hyperlink>
      <w:r w:rsidR="00134A53">
        <w:rPr>
          <w:rFonts w:ascii="Calibri" w:hAnsi="Calibri"/>
          <w:sz w:val="20"/>
          <w:szCs w:val="20"/>
          <w:u w:color="000000"/>
          <w:lang w:val="en-US"/>
        </w:rPr>
        <w:t xml:space="preserve">. </w:t>
      </w:r>
    </w:p>
    <w:sectPr w:rsidR="00D71A0E">
      <w:headerReference w:type="default" r:id="rId12"/>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85A5B" w14:textId="77777777" w:rsidR="00AF6A21" w:rsidRDefault="00AF6A21">
      <w:r>
        <w:separator/>
      </w:r>
    </w:p>
  </w:endnote>
  <w:endnote w:type="continuationSeparator" w:id="0">
    <w:p w14:paraId="3B55FC11" w14:textId="77777777" w:rsidR="00AF6A21" w:rsidRDefault="00AF6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othic"/>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B2421" w14:textId="77777777" w:rsidR="00AF6A21" w:rsidRDefault="00AF6A21">
      <w:r>
        <w:separator/>
      </w:r>
    </w:p>
  </w:footnote>
  <w:footnote w:type="continuationSeparator" w:id="0">
    <w:p w14:paraId="3795EFBB" w14:textId="77777777" w:rsidR="00AF6A21" w:rsidRDefault="00AF6A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C6315" w14:textId="77777777" w:rsidR="00D71A0E" w:rsidRDefault="00134A53">
    <w:pPr>
      <w:pStyle w:val="Header"/>
      <w:tabs>
        <w:tab w:val="clear" w:pos="9072"/>
        <w:tab w:val="right" w:pos="9046"/>
      </w:tabs>
    </w:pPr>
    <w:r>
      <w:rPr>
        <w:noProof/>
      </w:rPr>
      <w:drawing>
        <wp:anchor distT="152400" distB="152400" distL="152400" distR="152400" simplePos="0" relativeHeight="251658240" behindDoc="1" locked="0" layoutInCell="1" allowOverlap="1" wp14:anchorId="3798530C" wp14:editId="69B6C913">
          <wp:simplePos x="0" y="0"/>
          <wp:positionH relativeFrom="page">
            <wp:posOffset>447675</wp:posOffset>
          </wp:positionH>
          <wp:positionV relativeFrom="page">
            <wp:posOffset>238125</wp:posOffset>
          </wp:positionV>
          <wp:extent cx="3962400" cy="390525"/>
          <wp:effectExtent l="0" t="0" r="0" b="0"/>
          <wp:wrapNone/>
          <wp:docPr id="1073741825" name="officeArt object" descr="UiO_MN_Seal_A_ENG_cmyk"/>
          <wp:cNvGraphicFramePr/>
          <a:graphic xmlns:a="http://schemas.openxmlformats.org/drawingml/2006/main">
            <a:graphicData uri="http://schemas.openxmlformats.org/drawingml/2006/picture">
              <pic:pic xmlns:pic="http://schemas.openxmlformats.org/drawingml/2006/picture">
                <pic:nvPicPr>
                  <pic:cNvPr id="1073741825" name="UiO_MN_Seal_A_ENG_cmyk" descr="UiO_MN_Seal_A_ENG_cmyk"/>
                  <pic:cNvPicPr>
                    <a:picLocks noChangeAspect="1"/>
                  </pic:cNvPicPr>
                </pic:nvPicPr>
                <pic:blipFill>
                  <a:blip r:embed="rId1"/>
                  <a:stretch>
                    <a:fillRect/>
                  </a:stretch>
                </pic:blipFill>
                <pic:spPr>
                  <a:xfrm>
                    <a:off x="0" y="0"/>
                    <a:ext cx="3962400" cy="390525"/>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77281"/>
    <w:multiLevelType w:val="hybridMultilevel"/>
    <w:tmpl w:val="617C6202"/>
    <w:numStyleLink w:val="ImportedStyle1"/>
  </w:abstractNum>
  <w:abstractNum w:abstractNumId="1" w15:restartNumberingAfterBreak="0">
    <w:nsid w:val="11C449DB"/>
    <w:multiLevelType w:val="hybridMultilevel"/>
    <w:tmpl w:val="A44A1B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3D33A4"/>
    <w:multiLevelType w:val="hybridMultilevel"/>
    <w:tmpl w:val="AB903516"/>
    <w:numStyleLink w:val="ImportedStyle2"/>
  </w:abstractNum>
  <w:abstractNum w:abstractNumId="3" w15:restartNumberingAfterBreak="0">
    <w:nsid w:val="259B5576"/>
    <w:multiLevelType w:val="hybridMultilevel"/>
    <w:tmpl w:val="AB903516"/>
    <w:styleLink w:val="ImportedStyle2"/>
    <w:lvl w:ilvl="0" w:tplc="FFFFFFFF">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B576C7C"/>
    <w:multiLevelType w:val="hybridMultilevel"/>
    <w:tmpl w:val="617C6202"/>
    <w:styleLink w:val="ImportedStyle1"/>
    <w:lvl w:ilvl="0" w:tplc="FFFFFFFF">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tabs>
          <w:tab w:val="left" w:pos="720"/>
          <w:tab w:val="left" w:pos="1440"/>
          <w:tab w:val="left" w:pos="2160"/>
          <w:tab w:val="left" w:pos="3600"/>
          <w:tab w:val="left" w:pos="4320"/>
          <w:tab w:val="left" w:pos="5040"/>
          <w:tab w:val="left" w:pos="5760"/>
          <w:tab w:val="left" w:pos="6480"/>
          <w:tab w:val="left" w:pos="7200"/>
          <w:tab w:val="left" w:pos="7920"/>
          <w:tab w:val="left" w:pos="864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tabs>
          <w:tab w:val="left" w:pos="720"/>
          <w:tab w:val="left" w:pos="1440"/>
          <w:tab w:val="left" w:pos="2160"/>
          <w:tab w:val="left" w:pos="2880"/>
          <w:tab w:val="left" w:pos="4320"/>
          <w:tab w:val="left" w:pos="5040"/>
          <w:tab w:val="left" w:pos="5760"/>
          <w:tab w:val="left" w:pos="6480"/>
          <w:tab w:val="left" w:pos="7200"/>
          <w:tab w:val="left" w:pos="7920"/>
          <w:tab w:val="left" w:pos="86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tabs>
          <w:tab w:val="left" w:pos="720"/>
          <w:tab w:val="left" w:pos="1440"/>
          <w:tab w:val="left" w:pos="2160"/>
          <w:tab w:val="left" w:pos="2880"/>
          <w:tab w:val="left" w:pos="3600"/>
          <w:tab w:val="left" w:pos="4320"/>
          <w:tab w:val="left" w:pos="5040"/>
          <w:tab w:val="left" w:pos="6480"/>
          <w:tab w:val="left" w:pos="7200"/>
          <w:tab w:val="left" w:pos="7920"/>
          <w:tab w:val="left" w:pos="86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tabs>
          <w:tab w:val="left" w:pos="720"/>
          <w:tab w:val="left" w:pos="1440"/>
          <w:tab w:val="left" w:pos="2160"/>
          <w:tab w:val="left" w:pos="2880"/>
          <w:tab w:val="left" w:pos="3600"/>
          <w:tab w:val="left" w:pos="4320"/>
          <w:tab w:val="left" w:pos="5040"/>
          <w:tab w:val="left" w:pos="5760"/>
          <w:tab w:val="left" w:pos="7200"/>
          <w:tab w:val="left" w:pos="7920"/>
          <w:tab w:val="left" w:pos="864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F4E0727"/>
    <w:multiLevelType w:val="hybridMultilevel"/>
    <w:tmpl w:val="D60C3CA4"/>
    <w:numStyleLink w:val="ImportedStyle6"/>
  </w:abstractNum>
  <w:abstractNum w:abstractNumId="6" w15:restartNumberingAfterBreak="0">
    <w:nsid w:val="2F9358D3"/>
    <w:multiLevelType w:val="hybridMultilevel"/>
    <w:tmpl w:val="432C66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B7481C"/>
    <w:multiLevelType w:val="hybridMultilevel"/>
    <w:tmpl w:val="5DBEBA52"/>
    <w:numStyleLink w:val="ImportedStyle4"/>
  </w:abstractNum>
  <w:abstractNum w:abstractNumId="8" w15:restartNumberingAfterBreak="0">
    <w:nsid w:val="36BE4898"/>
    <w:multiLevelType w:val="hybridMultilevel"/>
    <w:tmpl w:val="8400763C"/>
    <w:styleLink w:val="ImportedStyle5"/>
    <w:lvl w:ilvl="0" w:tplc="FFFFFFFF">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tabs>
          <w:tab w:val="left" w:pos="720"/>
          <w:tab w:val="left" w:pos="1440"/>
          <w:tab w:val="left" w:pos="2160"/>
          <w:tab w:val="left" w:pos="3600"/>
          <w:tab w:val="left" w:pos="4320"/>
          <w:tab w:val="left" w:pos="5040"/>
          <w:tab w:val="left" w:pos="5760"/>
          <w:tab w:val="left" w:pos="6480"/>
          <w:tab w:val="left" w:pos="7200"/>
          <w:tab w:val="left" w:pos="7920"/>
          <w:tab w:val="left" w:pos="864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tabs>
          <w:tab w:val="left" w:pos="720"/>
          <w:tab w:val="left" w:pos="1440"/>
          <w:tab w:val="left" w:pos="2160"/>
          <w:tab w:val="left" w:pos="2880"/>
          <w:tab w:val="left" w:pos="4320"/>
          <w:tab w:val="left" w:pos="5040"/>
          <w:tab w:val="left" w:pos="5760"/>
          <w:tab w:val="left" w:pos="6480"/>
          <w:tab w:val="left" w:pos="7200"/>
          <w:tab w:val="left" w:pos="7920"/>
          <w:tab w:val="left" w:pos="86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tabs>
          <w:tab w:val="left" w:pos="720"/>
          <w:tab w:val="left" w:pos="1440"/>
          <w:tab w:val="left" w:pos="2160"/>
          <w:tab w:val="left" w:pos="2880"/>
          <w:tab w:val="left" w:pos="3600"/>
          <w:tab w:val="left" w:pos="4320"/>
          <w:tab w:val="left" w:pos="5040"/>
          <w:tab w:val="left" w:pos="6480"/>
          <w:tab w:val="left" w:pos="7200"/>
          <w:tab w:val="left" w:pos="7920"/>
          <w:tab w:val="left" w:pos="86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tabs>
          <w:tab w:val="left" w:pos="720"/>
          <w:tab w:val="left" w:pos="1440"/>
          <w:tab w:val="left" w:pos="2160"/>
          <w:tab w:val="left" w:pos="2880"/>
          <w:tab w:val="left" w:pos="3600"/>
          <w:tab w:val="left" w:pos="4320"/>
          <w:tab w:val="left" w:pos="5040"/>
          <w:tab w:val="left" w:pos="5760"/>
          <w:tab w:val="left" w:pos="7200"/>
          <w:tab w:val="left" w:pos="7920"/>
          <w:tab w:val="left" w:pos="864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F863007"/>
    <w:multiLevelType w:val="hybridMultilevel"/>
    <w:tmpl w:val="8400763C"/>
    <w:numStyleLink w:val="ImportedStyle5"/>
  </w:abstractNum>
  <w:abstractNum w:abstractNumId="10" w15:restartNumberingAfterBreak="0">
    <w:nsid w:val="47041A82"/>
    <w:multiLevelType w:val="hybridMultilevel"/>
    <w:tmpl w:val="0E88FC92"/>
    <w:numStyleLink w:val="Lettered"/>
  </w:abstractNum>
  <w:abstractNum w:abstractNumId="11" w15:restartNumberingAfterBreak="0">
    <w:nsid w:val="5A33325B"/>
    <w:multiLevelType w:val="hybridMultilevel"/>
    <w:tmpl w:val="0E88FC92"/>
    <w:styleLink w:val="Lettered"/>
    <w:lvl w:ilvl="0" w:tplc="FFFFFFFF">
      <w:start w:val="1"/>
      <w:numFmt w:val="upperLetter"/>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upperLetter"/>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upperLetter"/>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upperLetter"/>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upperLetter"/>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upperLetter"/>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upperLetter"/>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upperLetter"/>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upperLetter"/>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EE9346E"/>
    <w:multiLevelType w:val="hybridMultilevel"/>
    <w:tmpl w:val="14740B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9059A5"/>
    <w:multiLevelType w:val="hybridMultilevel"/>
    <w:tmpl w:val="D60C3CA4"/>
    <w:styleLink w:val="ImportedStyle6"/>
    <w:lvl w:ilvl="0" w:tplc="FFFFFFFF">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tabs>
          <w:tab w:val="left" w:pos="720"/>
          <w:tab w:val="left" w:pos="1440"/>
          <w:tab w:val="left" w:pos="2160"/>
          <w:tab w:val="left" w:pos="3600"/>
          <w:tab w:val="left" w:pos="4320"/>
          <w:tab w:val="left" w:pos="5040"/>
          <w:tab w:val="left" w:pos="5760"/>
          <w:tab w:val="left" w:pos="6480"/>
          <w:tab w:val="left" w:pos="7200"/>
          <w:tab w:val="left" w:pos="7920"/>
          <w:tab w:val="left" w:pos="864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tabs>
          <w:tab w:val="left" w:pos="720"/>
          <w:tab w:val="left" w:pos="1440"/>
          <w:tab w:val="left" w:pos="2160"/>
          <w:tab w:val="left" w:pos="2880"/>
          <w:tab w:val="left" w:pos="4320"/>
          <w:tab w:val="left" w:pos="5040"/>
          <w:tab w:val="left" w:pos="5760"/>
          <w:tab w:val="left" w:pos="6480"/>
          <w:tab w:val="left" w:pos="7200"/>
          <w:tab w:val="left" w:pos="7920"/>
          <w:tab w:val="left" w:pos="86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tabs>
          <w:tab w:val="left" w:pos="720"/>
          <w:tab w:val="left" w:pos="1440"/>
          <w:tab w:val="left" w:pos="2160"/>
          <w:tab w:val="left" w:pos="2880"/>
          <w:tab w:val="left" w:pos="3600"/>
          <w:tab w:val="left" w:pos="4320"/>
          <w:tab w:val="left" w:pos="5040"/>
          <w:tab w:val="left" w:pos="6480"/>
          <w:tab w:val="left" w:pos="7200"/>
          <w:tab w:val="left" w:pos="7920"/>
          <w:tab w:val="left" w:pos="86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tabs>
          <w:tab w:val="left" w:pos="720"/>
          <w:tab w:val="left" w:pos="1440"/>
          <w:tab w:val="left" w:pos="2160"/>
          <w:tab w:val="left" w:pos="2880"/>
          <w:tab w:val="left" w:pos="3600"/>
          <w:tab w:val="left" w:pos="4320"/>
          <w:tab w:val="left" w:pos="5040"/>
          <w:tab w:val="left" w:pos="5760"/>
          <w:tab w:val="left" w:pos="7200"/>
          <w:tab w:val="left" w:pos="7920"/>
          <w:tab w:val="left" w:pos="864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AE20205"/>
    <w:multiLevelType w:val="hybridMultilevel"/>
    <w:tmpl w:val="5DBEBA52"/>
    <w:styleLink w:val="ImportedStyle4"/>
    <w:lvl w:ilvl="0" w:tplc="FFFFFFFF">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tabs>
          <w:tab w:val="left" w:pos="720"/>
          <w:tab w:val="left" w:pos="1440"/>
          <w:tab w:val="left" w:pos="2160"/>
          <w:tab w:val="left" w:pos="3600"/>
          <w:tab w:val="left" w:pos="4320"/>
          <w:tab w:val="left" w:pos="5040"/>
          <w:tab w:val="left" w:pos="5760"/>
          <w:tab w:val="left" w:pos="6480"/>
          <w:tab w:val="left" w:pos="7200"/>
          <w:tab w:val="left" w:pos="7920"/>
          <w:tab w:val="left" w:pos="864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tabs>
          <w:tab w:val="left" w:pos="720"/>
          <w:tab w:val="left" w:pos="1440"/>
          <w:tab w:val="left" w:pos="2160"/>
          <w:tab w:val="left" w:pos="2880"/>
          <w:tab w:val="left" w:pos="4320"/>
          <w:tab w:val="left" w:pos="5040"/>
          <w:tab w:val="left" w:pos="5760"/>
          <w:tab w:val="left" w:pos="6480"/>
          <w:tab w:val="left" w:pos="7200"/>
          <w:tab w:val="left" w:pos="7920"/>
          <w:tab w:val="left" w:pos="86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tabs>
          <w:tab w:val="left" w:pos="720"/>
          <w:tab w:val="left" w:pos="1440"/>
          <w:tab w:val="left" w:pos="2160"/>
          <w:tab w:val="left" w:pos="2880"/>
          <w:tab w:val="left" w:pos="3600"/>
          <w:tab w:val="left" w:pos="4320"/>
          <w:tab w:val="left" w:pos="5040"/>
          <w:tab w:val="left" w:pos="6480"/>
          <w:tab w:val="left" w:pos="7200"/>
          <w:tab w:val="left" w:pos="7920"/>
          <w:tab w:val="left" w:pos="86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tabs>
          <w:tab w:val="left" w:pos="720"/>
          <w:tab w:val="left" w:pos="1440"/>
          <w:tab w:val="left" w:pos="2160"/>
          <w:tab w:val="left" w:pos="2880"/>
          <w:tab w:val="left" w:pos="3600"/>
          <w:tab w:val="left" w:pos="4320"/>
          <w:tab w:val="left" w:pos="5040"/>
          <w:tab w:val="left" w:pos="5760"/>
          <w:tab w:val="left" w:pos="7200"/>
          <w:tab w:val="left" w:pos="7920"/>
          <w:tab w:val="left" w:pos="864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10"/>
  </w:num>
  <w:num w:numId="3">
    <w:abstractNumId w:val="3"/>
  </w:num>
  <w:num w:numId="4">
    <w:abstractNumId w:val="2"/>
  </w:num>
  <w:num w:numId="5">
    <w:abstractNumId w:val="4"/>
  </w:num>
  <w:num w:numId="6">
    <w:abstractNumId w:val="0"/>
  </w:num>
  <w:num w:numId="7">
    <w:abstractNumId w:val="14"/>
  </w:num>
  <w:num w:numId="8">
    <w:abstractNumId w:val="7"/>
  </w:num>
  <w:num w:numId="9">
    <w:abstractNumId w:val="8"/>
  </w:num>
  <w:num w:numId="10">
    <w:abstractNumId w:val="9"/>
  </w:num>
  <w:num w:numId="11">
    <w:abstractNumId w:val="13"/>
  </w:num>
  <w:num w:numId="12">
    <w:abstractNumId w:val="5"/>
  </w:num>
  <w:num w:numId="13">
    <w:abstractNumId w:val="12"/>
  </w:num>
  <w:num w:numId="14">
    <w:abstractNumId w:val="6"/>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e Gunnar Finnerud">
    <w15:presenceInfo w15:providerId="AD" w15:userId="S::ole.finnerud@student.manchester.ac.uk::12492df4-7f57-43b3-8335-f117fd6020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A0E"/>
    <w:rsid w:val="00054CC3"/>
    <w:rsid w:val="00063A20"/>
    <w:rsid w:val="00134A53"/>
    <w:rsid w:val="0018188F"/>
    <w:rsid w:val="0018574D"/>
    <w:rsid w:val="001A4665"/>
    <w:rsid w:val="002A50BB"/>
    <w:rsid w:val="002C63C9"/>
    <w:rsid w:val="002F5D2F"/>
    <w:rsid w:val="00336FD1"/>
    <w:rsid w:val="003A1705"/>
    <w:rsid w:val="00407DF2"/>
    <w:rsid w:val="00421FF9"/>
    <w:rsid w:val="004872F6"/>
    <w:rsid w:val="004C0DE7"/>
    <w:rsid w:val="005A773F"/>
    <w:rsid w:val="00622255"/>
    <w:rsid w:val="006B1E6A"/>
    <w:rsid w:val="006E1D8C"/>
    <w:rsid w:val="00737AD7"/>
    <w:rsid w:val="00751A49"/>
    <w:rsid w:val="00760D32"/>
    <w:rsid w:val="0078784A"/>
    <w:rsid w:val="00796191"/>
    <w:rsid w:val="007C474D"/>
    <w:rsid w:val="007C71BE"/>
    <w:rsid w:val="007E15A3"/>
    <w:rsid w:val="00831A6D"/>
    <w:rsid w:val="0087076A"/>
    <w:rsid w:val="0088524F"/>
    <w:rsid w:val="008C36FE"/>
    <w:rsid w:val="008E6EA1"/>
    <w:rsid w:val="008E74BA"/>
    <w:rsid w:val="008F46EB"/>
    <w:rsid w:val="00965AC7"/>
    <w:rsid w:val="00A05E2C"/>
    <w:rsid w:val="00A61B2C"/>
    <w:rsid w:val="00A65F4E"/>
    <w:rsid w:val="00AA7E2A"/>
    <w:rsid w:val="00AB110E"/>
    <w:rsid w:val="00AE1024"/>
    <w:rsid w:val="00AF6A21"/>
    <w:rsid w:val="00B42DBF"/>
    <w:rsid w:val="00B61300"/>
    <w:rsid w:val="00C915C7"/>
    <w:rsid w:val="00CD0B04"/>
    <w:rsid w:val="00CD255E"/>
    <w:rsid w:val="00D20200"/>
    <w:rsid w:val="00D361DB"/>
    <w:rsid w:val="00D71A0E"/>
    <w:rsid w:val="00D83314"/>
    <w:rsid w:val="00D84142"/>
    <w:rsid w:val="00DE3B56"/>
    <w:rsid w:val="00E22E80"/>
    <w:rsid w:val="00EE6B70"/>
    <w:rsid w:val="00F323A7"/>
    <w:rsid w:val="00F3731F"/>
    <w:rsid w:val="00FE69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C690EE"/>
  <w15:docId w15:val="{E52EAB1A-BAC0-224A-A565-E8D767F3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DF2"/>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link w:val="Heading1Char"/>
    <w:uiPriority w:val="9"/>
    <w:qFormat/>
    <w:rsid w:val="008F46EB"/>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79619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pPr>
    <w:rPr>
      <w:rFonts w:ascii="Calibri" w:hAnsi="Calibri" w:cs="Arial Unicode MS"/>
      <w:color w:val="000000"/>
      <w:sz w:val="22"/>
      <w:szCs w:val="22"/>
      <w:u w:color="000000"/>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NoSpacing">
    <w:name w:val="No Spacing"/>
    <w:rPr>
      <w:rFonts w:ascii="Calibri" w:hAnsi="Calibri" w:cs="Arial Unicode MS"/>
      <w:color w:val="000000"/>
      <w:sz w:val="22"/>
      <w:szCs w:val="22"/>
      <w:u w:color="000000"/>
      <w:lang w:val="en-US"/>
    </w:rPr>
  </w:style>
  <w:style w:type="paragraph" w:styleId="PlainText">
    <w:name w:val="Plain Text"/>
    <w:rPr>
      <w:rFonts w:ascii="Calibri" w:eastAsia="Calibri" w:hAnsi="Calibri" w:cs="Calibri"/>
      <w:color w:val="000000"/>
      <w:sz w:val="22"/>
      <w:szCs w:val="22"/>
      <w:u w:color="000000"/>
    </w:rPr>
  </w:style>
  <w:style w:type="numbering" w:customStyle="1" w:styleId="Lettered">
    <w:name w:val="Lettered"/>
    <w:pPr>
      <w:numPr>
        <w:numId w:val="1"/>
      </w:numPr>
    </w:pPr>
  </w:style>
  <w:style w:type="numbering" w:customStyle="1" w:styleId="ImportedStyle2">
    <w:name w:val="Imported Style 2"/>
    <w:pPr>
      <w:numPr>
        <w:numId w:val="3"/>
      </w:numPr>
    </w:p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Calibri" w:eastAsia="Calibri" w:hAnsi="Calibri" w:cs="Calibri"/>
      <w:outline w:val="0"/>
      <w:color w:val="0563C1"/>
      <w:u w:val="single" w:color="0563C1"/>
      <w:lang w:val="en-US"/>
    </w:rPr>
  </w:style>
  <w:style w:type="numbering" w:customStyle="1" w:styleId="ImportedStyle1">
    <w:name w:val="Imported Style 1"/>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NormalWeb">
    <w:name w:val="Normal (Web)"/>
    <w:basedOn w:val="Normal"/>
    <w:uiPriority w:val="99"/>
    <w:semiHidden/>
    <w:unhideWhenUsed/>
    <w:rsid w:val="0078784A"/>
    <w:pPr>
      <w:spacing w:before="100" w:beforeAutospacing="1" w:after="100" w:afterAutospacing="1"/>
    </w:pPr>
  </w:style>
  <w:style w:type="character" w:customStyle="1" w:styleId="Heading1Char">
    <w:name w:val="Heading 1 Char"/>
    <w:basedOn w:val="DefaultParagraphFont"/>
    <w:link w:val="Heading1"/>
    <w:uiPriority w:val="9"/>
    <w:rsid w:val="008F46EB"/>
    <w:rPr>
      <w:rFonts w:eastAsia="Times New Roman"/>
      <w:b/>
      <w:bCs/>
      <w:kern w:val="36"/>
      <w:sz w:val="48"/>
      <w:szCs w:val="48"/>
      <w:bdr w:val="none" w:sz="0" w:space="0" w:color="auto"/>
    </w:rPr>
  </w:style>
  <w:style w:type="paragraph" w:styleId="Revision">
    <w:name w:val="Revision"/>
    <w:hidden/>
    <w:uiPriority w:val="99"/>
    <w:semiHidden/>
    <w:rsid w:val="006B1E6A"/>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customStyle="1" w:styleId="Heading3Char">
    <w:name w:val="Heading 3 Char"/>
    <w:basedOn w:val="DefaultParagraphFont"/>
    <w:link w:val="Heading3"/>
    <w:uiPriority w:val="9"/>
    <w:semiHidden/>
    <w:rsid w:val="00796191"/>
    <w:rPr>
      <w:rFonts w:asciiTheme="majorHAnsi" w:eastAsiaTheme="majorEastAsia" w:hAnsiTheme="majorHAnsi" w:cstheme="majorBidi"/>
      <w:color w:val="1F4D78" w:themeColor="accent1" w:themeShade="7F"/>
      <w:sz w:val="24"/>
      <w:szCs w:val="24"/>
      <w:bdr w:val="none" w:sz="0" w:space="0" w:color="auto"/>
    </w:rPr>
  </w:style>
  <w:style w:type="character" w:styleId="UnresolvedMention">
    <w:name w:val="Unresolved Mention"/>
    <w:basedOn w:val="DefaultParagraphFont"/>
    <w:uiPriority w:val="99"/>
    <w:semiHidden/>
    <w:unhideWhenUsed/>
    <w:rsid w:val="0018188F"/>
    <w:rPr>
      <w:color w:val="605E5C"/>
      <w:shd w:val="clear" w:color="auto" w:fill="E1DFDD"/>
    </w:rPr>
  </w:style>
  <w:style w:type="paragraph" w:styleId="BalloonText">
    <w:name w:val="Balloon Text"/>
    <w:basedOn w:val="Normal"/>
    <w:link w:val="BalloonTextChar"/>
    <w:uiPriority w:val="99"/>
    <w:semiHidden/>
    <w:unhideWhenUsed/>
    <w:rsid w:val="001A4665"/>
    <w:rPr>
      <w:sz w:val="18"/>
      <w:szCs w:val="18"/>
    </w:rPr>
  </w:style>
  <w:style w:type="character" w:customStyle="1" w:styleId="BalloonTextChar">
    <w:name w:val="Balloon Text Char"/>
    <w:basedOn w:val="DefaultParagraphFont"/>
    <w:link w:val="BalloonText"/>
    <w:uiPriority w:val="99"/>
    <w:semiHidden/>
    <w:rsid w:val="001A4665"/>
    <w:rPr>
      <w:rFonts w:eastAsia="Times New Roman"/>
      <w:sz w:val="18"/>
      <w:szCs w:val="18"/>
      <w:bdr w:val="none" w:sz="0" w:space="0" w:color="auto"/>
    </w:rPr>
  </w:style>
  <w:style w:type="character" w:styleId="CommentReference">
    <w:name w:val="annotation reference"/>
    <w:basedOn w:val="DefaultParagraphFont"/>
    <w:uiPriority w:val="99"/>
    <w:semiHidden/>
    <w:unhideWhenUsed/>
    <w:rsid w:val="002F5D2F"/>
    <w:rPr>
      <w:sz w:val="16"/>
      <w:szCs w:val="16"/>
    </w:rPr>
  </w:style>
  <w:style w:type="paragraph" w:styleId="CommentText">
    <w:name w:val="annotation text"/>
    <w:basedOn w:val="Normal"/>
    <w:link w:val="CommentTextChar"/>
    <w:uiPriority w:val="99"/>
    <w:semiHidden/>
    <w:unhideWhenUsed/>
    <w:rsid w:val="002F5D2F"/>
    <w:rPr>
      <w:sz w:val="20"/>
      <w:szCs w:val="20"/>
    </w:rPr>
  </w:style>
  <w:style w:type="character" w:customStyle="1" w:styleId="CommentTextChar">
    <w:name w:val="Comment Text Char"/>
    <w:basedOn w:val="DefaultParagraphFont"/>
    <w:link w:val="CommentText"/>
    <w:uiPriority w:val="99"/>
    <w:semiHidden/>
    <w:rsid w:val="002F5D2F"/>
    <w:rPr>
      <w:rFonts w:eastAsia="Times New Roman"/>
      <w:bdr w:val="none" w:sz="0" w:space="0" w:color="auto"/>
    </w:rPr>
  </w:style>
  <w:style w:type="paragraph" w:styleId="CommentSubject">
    <w:name w:val="annotation subject"/>
    <w:basedOn w:val="CommentText"/>
    <w:next w:val="CommentText"/>
    <w:link w:val="CommentSubjectChar"/>
    <w:uiPriority w:val="99"/>
    <w:semiHidden/>
    <w:unhideWhenUsed/>
    <w:rsid w:val="002F5D2F"/>
    <w:rPr>
      <w:b/>
      <w:bCs/>
    </w:rPr>
  </w:style>
  <w:style w:type="character" w:customStyle="1" w:styleId="CommentSubjectChar">
    <w:name w:val="Comment Subject Char"/>
    <w:basedOn w:val="CommentTextChar"/>
    <w:link w:val="CommentSubject"/>
    <w:uiPriority w:val="99"/>
    <w:semiHidden/>
    <w:rsid w:val="002F5D2F"/>
    <w:rPr>
      <w:rFonts w:eastAsia="Times New Roman"/>
      <w:b/>
      <w:bCs/>
      <w:bdr w:val="none" w:sz="0" w:space="0" w:color="auto"/>
    </w:rPr>
  </w:style>
  <w:style w:type="character" w:styleId="FollowedHyperlink">
    <w:name w:val="FollowedHyperlink"/>
    <w:basedOn w:val="DefaultParagraphFont"/>
    <w:uiPriority w:val="99"/>
    <w:semiHidden/>
    <w:unhideWhenUsed/>
    <w:rsid w:val="00DE3B5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4270">
      <w:bodyDiv w:val="1"/>
      <w:marLeft w:val="0"/>
      <w:marRight w:val="0"/>
      <w:marTop w:val="0"/>
      <w:marBottom w:val="0"/>
      <w:divBdr>
        <w:top w:val="none" w:sz="0" w:space="0" w:color="auto"/>
        <w:left w:val="none" w:sz="0" w:space="0" w:color="auto"/>
        <w:bottom w:val="none" w:sz="0" w:space="0" w:color="auto"/>
        <w:right w:val="none" w:sz="0" w:space="0" w:color="auto"/>
      </w:divBdr>
    </w:div>
    <w:div w:id="25565155">
      <w:bodyDiv w:val="1"/>
      <w:marLeft w:val="0"/>
      <w:marRight w:val="0"/>
      <w:marTop w:val="0"/>
      <w:marBottom w:val="0"/>
      <w:divBdr>
        <w:top w:val="none" w:sz="0" w:space="0" w:color="auto"/>
        <w:left w:val="none" w:sz="0" w:space="0" w:color="auto"/>
        <w:bottom w:val="none" w:sz="0" w:space="0" w:color="auto"/>
        <w:right w:val="none" w:sz="0" w:space="0" w:color="auto"/>
      </w:divBdr>
    </w:div>
    <w:div w:id="41486866">
      <w:bodyDiv w:val="1"/>
      <w:marLeft w:val="0"/>
      <w:marRight w:val="0"/>
      <w:marTop w:val="0"/>
      <w:marBottom w:val="0"/>
      <w:divBdr>
        <w:top w:val="none" w:sz="0" w:space="0" w:color="auto"/>
        <w:left w:val="none" w:sz="0" w:space="0" w:color="auto"/>
        <w:bottom w:val="none" w:sz="0" w:space="0" w:color="auto"/>
        <w:right w:val="none" w:sz="0" w:space="0" w:color="auto"/>
      </w:divBdr>
    </w:div>
    <w:div w:id="172962043">
      <w:bodyDiv w:val="1"/>
      <w:marLeft w:val="0"/>
      <w:marRight w:val="0"/>
      <w:marTop w:val="0"/>
      <w:marBottom w:val="0"/>
      <w:divBdr>
        <w:top w:val="none" w:sz="0" w:space="0" w:color="auto"/>
        <w:left w:val="none" w:sz="0" w:space="0" w:color="auto"/>
        <w:bottom w:val="none" w:sz="0" w:space="0" w:color="auto"/>
        <w:right w:val="none" w:sz="0" w:space="0" w:color="auto"/>
      </w:divBdr>
      <w:divsChild>
        <w:div w:id="2054691999">
          <w:marLeft w:val="0"/>
          <w:marRight w:val="0"/>
          <w:marTop w:val="0"/>
          <w:marBottom w:val="0"/>
          <w:divBdr>
            <w:top w:val="none" w:sz="0" w:space="0" w:color="auto"/>
            <w:left w:val="none" w:sz="0" w:space="0" w:color="auto"/>
            <w:bottom w:val="none" w:sz="0" w:space="0" w:color="auto"/>
            <w:right w:val="none" w:sz="0" w:space="0" w:color="auto"/>
          </w:divBdr>
          <w:divsChild>
            <w:div w:id="1839494005">
              <w:marLeft w:val="0"/>
              <w:marRight w:val="0"/>
              <w:marTop w:val="0"/>
              <w:marBottom w:val="0"/>
              <w:divBdr>
                <w:top w:val="none" w:sz="0" w:space="0" w:color="auto"/>
                <w:left w:val="none" w:sz="0" w:space="0" w:color="auto"/>
                <w:bottom w:val="none" w:sz="0" w:space="0" w:color="auto"/>
                <w:right w:val="none" w:sz="0" w:space="0" w:color="auto"/>
              </w:divBdr>
              <w:divsChild>
                <w:div w:id="5962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2602">
      <w:bodyDiv w:val="1"/>
      <w:marLeft w:val="0"/>
      <w:marRight w:val="0"/>
      <w:marTop w:val="0"/>
      <w:marBottom w:val="0"/>
      <w:divBdr>
        <w:top w:val="none" w:sz="0" w:space="0" w:color="auto"/>
        <w:left w:val="none" w:sz="0" w:space="0" w:color="auto"/>
        <w:bottom w:val="none" w:sz="0" w:space="0" w:color="auto"/>
        <w:right w:val="none" w:sz="0" w:space="0" w:color="auto"/>
      </w:divBdr>
    </w:div>
    <w:div w:id="239561036">
      <w:bodyDiv w:val="1"/>
      <w:marLeft w:val="0"/>
      <w:marRight w:val="0"/>
      <w:marTop w:val="0"/>
      <w:marBottom w:val="0"/>
      <w:divBdr>
        <w:top w:val="none" w:sz="0" w:space="0" w:color="auto"/>
        <w:left w:val="none" w:sz="0" w:space="0" w:color="auto"/>
        <w:bottom w:val="none" w:sz="0" w:space="0" w:color="auto"/>
        <w:right w:val="none" w:sz="0" w:space="0" w:color="auto"/>
      </w:divBdr>
    </w:div>
    <w:div w:id="253445281">
      <w:bodyDiv w:val="1"/>
      <w:marLeft w:val="0"/>
      <w:marRight w:val="0"/>
      <w:marTop w:val="0"/>
      <w:marBottom w:val="0"/>
      <w:divBdr>
        <w:top w:val="none" w:sz="0" w:space="0" w:color="auto"/>
        <w:left w:val="none" w:sz="0" w:space="0" w:color="auto"/>
        <w:bottom w:val="none" w:sz="0" w:space="0" w:color="auto"/>
        <w:right w:val="none" w:sz="0" w:space="0" w:color="auto"/>
      </w:divBdr>
      <w:divsChild>
        <w:div w:id="527643185">
          <w:marLeft w:val="0"/>
          <w:marRight w:val="0"/>
          <w:marTop w:val="0"/>
          <w:marBottom w:val="0"/>
          <w:divBdr>
            <w:top w:val="none" w:sz="0" w:space="0" w:color="auto"/>
            <w:left w:val="none" w:sz="0" w:space="0" w:color="auto"/>
            <w:bottom w:val="none" w:sz="0" w:space="0" w:color="auto"/>
            <w:right w:val="none" w:sz="0" w:space="0" w:color="auto"/>
          </w:divBdr>
        </w:div>
        <w:div w:id="636423835">
          <w:marLeft w:val="0"/>
          <w:marRight w:val="0"/>
          <w:marTop w:val="0"/>
          <w:marBottom w:val="0"/>
          <w:divBdr>
            <w:top w:val="none" w:sz="0" w:space="0" w:color="auto"/>
            <w:left w:val="none" w:sz="0" w:space="0" w:color="auto"/>
            <w:bottom w:val="none" w:sz="0" w:space="0" w:color="auto"/>
            <w:right w:val="none" w:sz="0" w:space="0" w:color="auto"/>
          </w:divBdr>
        </w:div>
        <w:div w:id="1599292224">
          <w:marLeft w:val="0"/>
          <w:marRight w:val="0"/>
          <w:marTop w:val="0"/>
          <w:marBottom w:val="0"/>
          <w:divBdr>
            <w:top w:val="none" w:sz="0" w:space="0" w:color="auto"/>
            <w:left w:val="none" w:sz="0" w:space="0" w:color="auto"/>
            <w:bottom w:val="none" w:sz="0" w:space="0" w:color="auto"/>
            <w:right w:val="none" w:sz="0" w:space="0" w:color="auto"/>
          </w:divBdr>
        </w:div>
        <w:div w:id="167521002">
          <w:marLeft w:val="0"/>
          <w:marRight w:val="0"/>
          <w:marTop w:val="0"/>
          <w:marBottom w:val="0"/>
          <w:divBdr>
            <w:top w:val="none" w:sz="0" w:space="0" w:color="auto"/>
            <w:left w:val="none" w:sz="0" w:space="0" w:color="auto"/>
            <w:bottom w:val="none" w:sz="0" w:space="0" w:color="auto"/>
            <w:right w:val="none" w:sz="0" w:space="0" w:color="auto"/>
          </w:divBdr>
        </w:div>
        <w:div w:id="1836454381">
          <w:marLeft w:val="0"/>
          <w:marRight w:val="0"/>
          <w:marTop w:val="0"/>
          <w:marBottom w:val="0"/>
          <w:divBdr>
            <w:top w:val="none" w:sz="0" w:space="0" w:color="auto"/>
            <w:left w:val="none" w:sz="0" w:space="0" w:color="auto"/>
            <w:bottom w:val="none" w:sz="0" w:space="0" w:color="auto"/>
            <w:right w:val="none" w:sz="0" w:space="0" w:color="auto"/>
          </w:divBdr>
        </w:div>
        <w:div w:id="1325934231">
          <w:marLeft w:val="0"/>
          <w:marRight w:val="0"/>
          <w:marTop w:val="0"/>
          <w:marBottom w:val="0"/>
          <w:divBdr>
            <w:top w:val="none" w:sz="0" w:space="0" w:color="auto"/>
            <w:left w:val="none" w:sz="0" w:space="0" w:color="auto"/>
            <w:bottom w:val="none" w:sz="0" w:space="0" w:color="auto"/>
            <w:right w:val="none" w:sz="0" w:space="0" w:color="auto"/>
          </w:divBdr>
        </w:div>
        <w:div w:id="253173192">
          <w:marLeft w:val="0"/>
          <w:marRight w:val="0"/>
          <w:marTop w:val="0"/>
          <w:marBottom w:val="0"/>
          <w:divBdr>
            <w:top w:val="none" w:sz="0" w:space="0" w:color="auto"/>
            <w:left w:val="none" w:sz="0" w:space="0" w:color="auto"/>
            <w:bottom w:val="none" w:sz="0" w:space="0" w:color="auto"/>
            <w:right w:val="none" w:sz="0" w:space="0" w:color="auto"/>
          </w:divBdr>
        </w:div>
      </w:divsChild>
    </w:div>
    <w:div w:id="262154887">
      <w:bodyDiv w:val="1"/>
      <w:marLeft w:val="0"/>
      <w:marRight w:val="0"/>
      <w:marTop w:val="0"/>
      <w:marBottom w:val="0"/>
      <w:divBdr>
        <w:top w:val="none" w:sz="0" w:space="0" w:color="auto"/>
        <w:left w:val="none" w:sz="0" w:space="0" w:color="auto"/>
        <w:bottom w:val="none" w:sz="0" w:space="0" w:color="auto"/>
        <w:right w:val="none" w:sz="0" w:space="0" w:color="auto"/>
      </w:divBdr>
    </w:div>
    <w:div w:id="267810556">
      <w:bodyDiv w:val="1"/>
      <w:marLeft w:val="0"/>
      <w:marRight w:val="0"/>
      <w:marTop w:val="0"/>
      <w:marBottom w:val="0"/>
      <w:divBdr>
        <w:top w:val="none" w:sz="0" w:space="0" w:color="auto"/>
        <w:left w:val="none" w:sz="0" w:space="0" w:color="auto"/>
        <w:bottom w:val="none" w:sz="0" w:space="0" w:color="auto"/>
        <w:right w:val="none" w:sz="0" w:space="0" w:color="auto"/>
      </w:divBdr>
      <w:divsChild>
        <w:div w:id="1985234842">
          <w:marLeft w:val="0"/>
          <w:marRight w:val="0"/>
          <w:marTop w:val="0"/>
          <w:marBottom w:val="0"/>
          <w:divBdr>
            <w:top w:val="none" w:sz="0" w:space="0" w:color="auto"/>
            <w:left w:val="none" w:sz="0" w:space="0" w:color="auto"/>
            <w:bottom w:val="none" w:sz="0" w:space="0" w:color="auto"/>
            <w:right w:val="none" w:sz="0" w:space="0" w:color="auto"/>
          </w:divBdr>
        </w:div>
        <w:div w:id="1975982710">
          <w:marLeft w:val="0"/>
          <w:marRight w:val="0"/>
          <w:marTop w:val="0"/>
          <w:marBottom w:val="0"/>
          <w:divBdr>
            <w:top w:val="none" w:sz="0" w:space="0" w:color="auto"/>
            <w:left w:val="none" w:sz="0" w:space="0" w:color="auto"/>
            <w:bottom w:val="none" w:sz="0" w:space="0" w:color="auto"/>
            <w:right w:val="none" w:sz="0" w:space="0" w:color="auto"/>
          </w:divBdr>
        </w:div>
        <w:div w:id="974916714">
          <w:marLeft w:val="0"/>
          <w:marRight w:val="0"/>
          <w:marTop w:val="0"/>
          <w:marBottom w:val="0"/>
          <w:divBdr>
            <w:top w:val="none" w:sz="0" w:space="0" w:color="auto"/>
            <w:left w:val="none" w:sz="0" w:space="0" w:color="auto"/>
            <w:bottom w:val="none" w:sz="0" w:space="0" w:color="auto"/>
            <w:right w:val="none" w:sz="0" w:space="0" w:color="auto"/>
          </w:divBdr>
        </w:div>
        <w:div w:id="1319454061">
          <w:marLeft w:val="0"/>
          <w:marRight w:val="0"/>
          <w:marTop w:val="0"/>
          <w:marBottom w:val="0"/>
          <w:divBdr>
            <w:top w:val="none" w:sz="0" w:space="0" w:color="auto"/>
            <w:left w:val="none" w:sz="0" w:space="0" w:color="auto"/>
            <w:bottom w:val="none" w:sz="0" w:space="0" w:color="auto"/>
            <w:right w:val="none" w:sz="0" w:space="0" w:color="auto"/>
          </w:divBdr>
        </w:div>
        <w:div w:id="1920560733">
          <w:marLeft w:val="0"/>
          <w:marRight w:val="0"/>
          <w:marTop w:val="0"/>
          <w:marBottom w:val="0"/>
          <w:divBdr>
            <w:top w:val="none" w:sz="0" w:space="0" w:color="auto"/>
            <w:left w:val="none" w:sz="0" w:space="0" w:color="auto"/>
            <w:bottom w:val="none" w:sz="0" w:space="0" w:color="auto"/>
            <w:right w:val="none" w:sz="0" w:space="0" w:color="auto"/>
          </w:divBdr>
        </w:div>
      </w:divsChild>
    </w:div>
    <w:div w:id="305673083">
      <w:bodyDiv w:val="1"/>
      <w:marLeft w:val="0"/>
      <w:marRight w:val="0"/>
      <w:marTop w:val="0"/>
      <w:marBottom w:val="0"/>
      <w:divBdr>
        <w:top w:val="none" w:sz="0" w:space="0" w:color="auto"/>
        <w:left w:val="none" w:sz="0" w:space="0" w:color="auto"/>
        <w:bottom w:val="none" w:sz="0" w:space="0" w:color="auto"/>
        <w:right w:val="none" w:sz="0" w:space="0" w:color="auto"/>
      </w:divBdr>
      <w:divsChild>
        <w:div w:id="577447832">
          <w:marLeft w:val="0"/>
          <w:marRight w:val="0"/>
          <w:marTop w:val="0"/>
          <w:marBottom w:val="0"/>
          <w:divBdr>
            <w:top w:val="none" w:sz="0" w:space="0" w:color="auto"/>
            <w:left w:val="none" w:sz="0" w:space="0" w:color="auto"/>
            <w:bottom w:val="none" w:sz="0" w:space="0" w:color="auto"/>
            <w:right w:val="none" w:sz="0" w:space="0" w:color="auto"/>
          </w:divBdr>
          <w:divsChild>
            <w:div w:id="2078673234">
              <w:marLeft w:val="0"/>
              <w:marRight w:val="0"/>
              <w:marTop w:val="0"/>
              <w:marBottom w:val="0"/>
              <w:divBdr>
                <w:top w:val="none" w:sz="0" w:space="0" w:color="auto"/>
                <w:left w:val="none" w:sz="0" w:space="0" w:color="auto"/>
                <w:bottom w:val="none" w:sz="0" w:space="0" w:color="auto"/>
                <w:right w:val="none" w:sz="0" w:space="0" w:color="auto"/>
              </w:divBdr>
              <w:divsChild>
                <w:div w:id="240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84584">
      <w:bodyDiv w:val="1"/>
      <w:marLeft w:val="0"/>
      <w:marRight w:val="0"/>
      <w:marTop w:val="0"/>
      <w:marBottom w:val="0"/>
      <w:divBdr>
        <w:top w:val="none" w:sz="0" w:space="0" w:color="auto"/>
        <w:left w:val="none" w:sz="0" w:space="0" w:color="auto"/>
        <w:bottom w:val="none" w:sz="0" w:space="0" w:color="auto"/>
        <w:right w:val="none" w:sz="0" w:space="0" w:color="auto"/>
      </w:divBdr>
    </w:div>
    <w:div w:id="320542957">
      <w:bodyDiv w:val="1"/>
      <w:marLeft w:val="0"/>
      <w:marRight w:val="0"/>
      <w:marTop w:val="0"/>
      <w:marBottom w:val="0"/>
      <w:divBdr>
        <w:top w:val="none" w:sz="0" w:space="0" w:color="auto"/>
        <w:left w:val="none" w:sz="0" w:space="0" w:color="auto"/>
        <w:bottom w:val="none" w:sz="0" w:space="0" w:color="auto"/>
        <w:right w:val="none" w:sz="0" w:space="0" w:color="auto"/>
      </w:divBdr>
    </w:div>
    <w:div w:id="356542143">
      <w:bodyDiv w:val="1"/>
      <w:marLeft w:val="0"/>
      <w:marRight w:val="0"/>
      <w:marTop w:val="0"/>
      <w:marBottom w:val="0"/>
      <w:divBdr>
        <w:top w:val="none" w:sz="0" w:space="0" w:color="auto"/>
        <w:left w:val="none" w:sz="0" w:space="0" w:color="auto"/>
        <w:bottom w:val="none" w:sz="0" w:space="0" w:color="auto"/>
        <w:right w:val="none" w:sz="0" w:space="0" w:color="auto"/>
      </w:divBdr>
    </w:div>
    <w:div w:id="376399269">
      <w:bodyDiv w:val="1"/>
      <w:marLeft w:val="0"/>
      <w:marRight w:val="0"/>
      <w:marTop w:val="0"/>
      <w:marBottom w:val="0"/>
      <w:divBdr>
        <w:top w:val="none" w:sz="0" w:space="0" w:color="auto"/>
        <w:left w:val="none" w:sz="0" w:space="0" w:color="auto"/>
        <w:bottom w:val="none" w:sz="0" w:space="0" w:color="auto"/>
        <w:right w:val="none" w:sz="0" w:space="0" w:color="auto"/>
      </w:divBdr>
    </w:div>
    <w:div w:id="400565235">
      <w:bodyDiv w:val="1"/>
      <w:marLeft w:val="0"/>
      <w:marRight w:val="0"/>
      <w:marTop w:val="0"/>
      <w:marBottom w:val="0"/>
      <w:divBdr>
        <w:top w:val="none" w:sz="0" w:space="0" w:color="auto"/>
        <w:left w:val="none" w:sz="0" w:space="0" w:color="auto"/>
        <w:bottom w:val="none" w:sz="0" w:space="0" w:color="auto"/>
        <w:right w:val="none" w:sz="0" w:space="0" w:color="auto"/>
      </w:divBdr>
    </w:div>
    <w:div w:id="526601276">
      <w:bodyDiv w:val="1"/>
      <w:marLeft w:val="0"/>
      <w:marRight w:val="0"/>
      <w:marTop w:val="0"/>
      <w:marBottom w:val="0"/>
      <w:divBdr>
        <w:top w:val="none" w:sz="0" w:space="0" w:color="auto"/>
        <w:left w:val="none" w:sz="0" w:space="0" w:color="auto"/>
        <w:bottom w:val="none" w:sz="0" w:space="0" w:color="auto"/>
        <w:right w:val="none" w:sz="0" w:space="0" w:color="auto"/>
      </w:divBdr>
    </w:div>
    <w:div w:id="564799980">
      <w:bodyDiv w:val="1"/>
      <w:marLeft w:val="0"/>
      <w:marRight w:val="0"/>
      <w:marTop w:val="0"/>
      <w:marBottom w:val="0"/>
      <w:divBdr>
        <w:top w:val="none" w:sz="0" w:space="0" w:color="auto"/>
        <w:left w:val="none" w:sz="0" w:space="0" w:color="auto"/>
        <w:bottom w:val="none" w:sz="0" w:space="0" w:color="auto"/>
        <w:right w:val="none" w:sz="0" w:space="0" w:color="auto"/>
      </w:divBdr>
    </w:div>
    <w:div w:id="567887681">
      <w:bodyDiv w:val="1"/>
      <w:marLeft w:val="0"/>
      <w:marRight w:val="0"/>
      <w:marTop w:val="0"/>
      <w:marBottom w:val="0"/>
      <w:divBdr>
        <w:top w:val="none" w:sz="0" w:space="0" w:color="auto"/>
        <w:left w:val="none" w:sz="0" w:space="0" w:color="auto"/>
        <w:bottom w:val="none" w:sz="0" w:space="0" w:color="auto"/>
        <w:right w:val="none" w:sz="0" w:space="0" w:color="auto"/>
      </w:divBdr>
    </w:div>
    <w:div w:id="619652861">
      <w:bodyDiv w:val="1"/>
      <w:marLeft w:val="0"/>
      <w:marRight w:val="0"/>
      <w:marTop w:val="0"/>
      <w:marBottom w:val="0"/>
      <w:divBdr>
        <w:top w:val="none" w:sz="0" w:space="0" w:color="auto"/>
        <w:left w:val="none" w:sz="0" w:space="0" w:color="auto"/>
        <w:bottom w:val="none" w:sz="0" w:space="0" w:color="auto"/>
        <w:right w:val="none" w:sz="0" w:space="0" w:color="auto"/>
      </w:divBdr>
    </w:div>
    <w:div w:id="623079878">
      <w:bodyDiv w:val="1"/>
      <w:marLeft w:val="0"/>
      <w:marRight w:val="0"/>
      <w:marTop w:val="0"/>
      <w:marBottom w:val="0"/>
      <w:divBdr>
        <w:top w:val="none" w:sz="0" w:space="0" w:color="auto"/>
        <w:left w:val="none" w:sz="0" w:space="0" w:color="auto"/>
        <w:bottom w:val="none" w:sz="0" w:space="0" w:color="auto"/>
        <w:right w:val="none" w:sz="0" w:space="0" w:color="auto"/>
      </w:divBdr>
      <w:divsChild>
        <w:div w:id="1147547628">
          <w:marLeft w:val="0"/>
          <w:marRight w:val="0"/>
          <w:marTop w:val="0"/>
          <w:marBottom w:val="0"/>
          <w:divBdr>
            <w:top w:val="none" w:sz="0" w:space="0" w:color="auto"/>
            <w:left w:val="none" w:sz="0" w:space="0" w:color="auto"/>
            <w:bottom w:val="none" w:sz="0" w:space="0" w:color="auto"/>
            <w:right w:val="none" w:sz="0" w:space="0" w:color="auto"/>
          </w:divBdr>
        </w:div>
        <w:div w:id="360516583">
          <w:marLeft w:val="0"/>
          <w:marRight w:val="0"/>
          <w:marTop w:val="0"/>
          <w:marBottom w:val="0"/>
          <w:divBdr>
            <w:top w:val="none" w:sz="0" w:space="0" w:color="auto"/>
            <w:left w:val="none" w:sz="0" w:space="0" w:color="auto"/>
            <w:bottom w:val="none" w:sz="0" w:space="0" w:color="auto"/>
            <w:right w:val="none" w:sz="0" w:space="0" w:color="auto"/>
          </w:divBdr>
        </w:div>
        <w:div w:id="743257183">
          <w:marLeft w:val="0"/>
          <w:marRight w:val="0"/>
          <w:marTop w:val="0"/>
          <w:marBottom w:val="0"/>
          <w:divBdr>
            <w:top w:val="none" w:sz="0" w:space="0" w:color="auto"/>
            <w:left w:val="none" w:sz="0" w:space="0" w:color="auto"/>
            <w:bottom w:val="none" w:sz="0" w:space="0" w:color="auto"/>
            <w:right w:val="none" w:sz="0" w:space="0" w:color="auto"/>
          </w:divBdr>
        </w:div>
      </w:divsChild>
    </w:div>
    <w:div w:id="667824533">
      <w:bodyDiv w:val="1"/>
      <w:marLeft w:val="0"/>
      <w:marRight w:val="0"/>
      <w:marTop w:val="0"/>
      <w:marBottom w:val="0"/>
      <w:divBdr>
        <w:top w:val="none" w:sz="0" w:space="0" w:color="auto"/>
        <w:left w:val="none" w:sz="0" w:space="0" w:color="auto"/>
        <w:bottom w:val="none" w:sz="0" w:space="0" w:color="auto"/>
        <w:right w:val="none" w:sz="0" w:space="0" w:color="auto"/>
      </w:divBdr>
    </w:div>
    <w:div w:id="676155774">
      <w:bodyDiv w:val="1"/>
      <w:marLeft w:val="0"/>
      <w:marRight w:val="0"/>
      <w:marTop w:val="0"/>
      <w:marBottom w:val="0"/>
      <w:divBdr>
        <w:top w:val="none" w:sz="0" w:space="0" w:color="auto"/>
        <w:left w:val="none" w:sz="0" w:space="0" w:color="auto"/>
        <w:bottom w:val="none" w:sz="0" w:space="0" w:color="auto"/>
        <w:right w:val="none" w:sz="0" w:space="0" w:color="auto"/>
      </w:divBdr>
    </w:div>
    <w:div w:id="723875653">
      <w:bodyDiv w:val="1"/>
      <w:marLeft w:val="0"/>
      <w:marRight w:val="0"/>
      <w:marTop w:val="0"/>
      <w:marBottom w:val="0"/>
      <w:divBdr>
        <w:top w:val="none" w:sz="0" w:space="0" w:color="auto"/>
        <w:left w:val="none" w:sz="0" w:space="0" w:color="auto"/>
        <w:bottom w:val="none" w:sz="0" w:space="0" w:color="auto"/>
        <w:right w:val="none" w:sz="0" w:space="0" w:color="auto"/>
      </w:divBdr>
    </w:div>
    <w:div w:id="746225270">
      <w:bodyDiv w:val="1"/>
      <w:marLeft w:val="0"/>
      <w:marRight w:val="0"/>
      <w:marTop w:val="0"/>
      <w:marBottom w:val="0"/>
      <w:divBdr>
        <w:top w:val="none" w:sz="0" w:space="0" w:color="auto"/>
        <w:left w:val="none" w:sz="0" w:space="0" w:color="auto"/>
        <w:bottom w:val="none" w:sz="0" w:space="0" w:color="auto"/>
        <w:right w:val="none" w:sz="0" w:space="0" w:color="auto"/>
      </w:divBdr>
    </w:div>
    <w:div w:id="950624911">
      <w:bodyDiv w:val="1"/>
      <w:marLeft w:val="0"/>
      <w:marRight w:val="0"/>
      <w:marTop w:val="0"/>
      <w:marBottom w:val="0"/>
      <w:divBdr>
        <w:top w:val="none" w:sz="0" w:space="0" w:color="auto"/>
        <w:left w:val="none" w:sz="0" w:space="0" w:color="auto"/>
        <w:bottom w:val="none" w:sz="0" w:space="0" w:color="auto"/>
        <w:right w:val="none" w:sz="0" w:space="0" w:color="auto"/>
      </w:divBdr>
    </w:div>
    <w:div w:id="962884119">
      <w:bodyDiv w:val="1"/>
      <w:marLeft w:val="0"/>
      <w:marRight w:val="0"/>
      <w:marTop w:val="0"/>
      <w:marBottom w:val="0"/>
      <w:divBdr>
        <w:top w:val="none" w:sz="0" w:space="0" w:color="auto"/>
        <w:left w:val="none" w:sz="0" w:space="0" w:color="auto"/>
        <w:bottom w:val="none" w:sz="0" w:space="0" w:color="auto"/>
        <w:right w:val="none" w:sz="0" w:space="0" w:color="auto"/>
      </w:divBdr>
    </w:div>
    <w:div w:id="997462032">
      <w:bodyDiv w:val="1"/>
      <w:marLeft w:val="0"/>
      <w:marRight w:val="0"/>
      <w:marTop w:val="0"/>
      <w:marBottom w:val="0"/>
      <w:divBdr>
        <w:top w:val="none" w:sz="0" w:space="0" w:color="auto"/>
        <w:left w:val="none" w:sz="0" w:space="0" w:color="auto"/>
        <w:bottom w:val="none" w:sz="0" w:space="0" w:color="auto"/>
        <w:right w:val="none" w:sz="0" w:space="0" w:color="auto"/>
      </w:divBdr>
    </w:div>
    <w:div w:id="1009530389">
      <w:bodyDiv w:val="1"/>
      <w:marLeft w:val="0"/>
      <w:marRight w:val="0"/>
      <w:marTop w:val="0"/>
      <w:marBottom w:val="0"/>
      <w:divBdr>
        <w:top w:val="none" w:sz="0" w:space="0" w:color="auto"/>
        <w:left w:val="none" w:sz="0" w:space="0" w:color="auto"/>
        <w:bottom w:val="none" w:sz="0" w:space="0" w:color="auto"/>
        <w:right w:val="none" w:sz="0" w:space="0" w:color="auto"/>
      </w:divBdr>
      <w:divsChild>
        <w:div w:id="298271323">
          <w:marLeft w:val="0"/>
          <w:marRight w:val="0"/>
          <w:marTop w:val="0"/>
          <w:marBottom w:val="0"/>
          <w:divBdr>
            <w:top w:val="none" w:sz="0" w:space="0" w:color="auto"/>
            <w:left w:val="none" w:sz="0" w:space="0" w:color="auto"/>
            <w:bottom w:val="none" w:sz="0" w:space="0" w:color="auto"/>
            <w:right w:val="none" w:sz="0" w:space="0" w:color="auto"/>
          </w:divBdr>
          <w:divsChild>
            <w:div w:id="1860125561">
              <w:marLeft w:val="0"/>
              <w:marRight w:val="0"/>
              <w:marTop w:val="0"/>
              <w:marBottom w:val="0"/>
              <w:divBdr>
                <w:top w:val="none" w:sz="0" w:space="0" w:color="auto"/>
                <w:left w:val="none" w:sz="0" w:space="0" w:color="auto"/>
                <w:bottom w:val="none" w:sz="0" w:space="0" w:color="auto"/>
                <w:right w:val="none" w:sz="0" w:space="0" w:color="auto"/>
              </w:divBdr>
              <w:divsChild>
                <w:div w:id="15236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3741">
      <w:bodyDiv w:val="1"/>
      <w:marLeft w:val="0"/>
      <w:marRight w:val="0"/>
      <w:marTop w:val="0"/>
      <w:marBottom w:val="0"/>
      <w:divBdr>
        <w:top w:val="none" w:sz="0" w:space="0" w:color="auto"/>
        <w:left w:val="none" w:sz="0" w:space="0" w:color="auto"/>
        <w:bottom w:val="none" w:sz="0" w:space="0" w:color="auto"/>
        <w:right w:val="none" w:sz="0" w:space="0" w:color="auto"/>
      </w:divBdr>
    </w:div>
    <w:div w:id="1052582835">
      <w:bodyDiv w:val="1"/>
      <w:marLeft w:val="0"/>
      <w:marRight w:val="0"/>
      <w:marTop w:val="0"/>
      <w:marBottom w:val="0"/>
      <w:divBdr>
        <w:top w:val="none" w:sz="0" w:space="0" w:color="auto"/>
        <w:left w:val="none" w:sz="0" w:space="0" w:color="auto"/>
        <w:bottom w:val="none" w:sz="0" w:space="0" w:color="auto"/>
        <w:right w:val="none" w:sz="0" w:space="0" w:color="auto"/>
      </w:divBdr>
    </w:div>
    <w:div w:id="1104109448">
      <w:bodyDiv w:val="1"/>
      <w:marLeft w:val="0"/>
      <w:marRight w:val="0"/>
      <w:marTop w:val="0"/>
      <w:marBottom w:val="0"/>
      <w:divBdr>
        <w:top w:val="none" w:sz="0" w:space="0" w:color="auto"/>
        <w:left w:val="none" w:sz="0" w:space="0" w:color="auto"/>
        <w:bottom w:val="none" w:sz="0" w:space="0" w:color="auto"/>
        <w:right w:val="none" w:sz="0" w:space="0" w:color="auto"/>
      </w:divBdr>
    </w:div>
    <w:div w:id="1165558438">
      <w:bodyDiv w:val="1"/>
      <w:marLeft w:val="0"/>
      <w:marRight w:val="0"/>
      <w:marTop w:val="0"/>
      <w:marBottom w:val="0"/>
      <w:divBdr>
        <w:top w:val="none" w:sz="0" w:space="0" w:color="auto"/>
        <w:left w:val="none" w:sz="0" w:space="0" w:color="auto"/>
        <w:bottom w:val="none" w:sz="0" w:space="0" w:color="auto"/>
        <w:right w:val="none" w:sz="0" w:space="0" w:color="auto"/>
      </w:divBdr>
    </w:div>
    <w:div w:id="1264925009">
      <w:bodyDiv w:val="1"/>
      <w:marLeft w:val="0"/>
      <w:marRight w:val="0"/>
      <w:marTop w:val="0"/>
      <w:marBottom w:val="0"/>
      <w:divBdr>
        <w:top w:val="none" w:sz="0" w:space="0" w:color="auto"/>
        <w:left w:val="none" w:sz="0" w:space="0" w:color="auto"/>
        <w:bottom w:val="none" w:sz="0" w:space="0" w:color="auto"/>
        <w:right w:val="none" w:sz="0" w:space="0" w:color="auto"/>
      </w:divBdr>
    </w:div>
    <w:div w:id="1273592814">
      <w:bodyDiv w:val="1"/>
      <w:marLeft w:val="0"/>
      <w:marRight w:val="0"/>
      <w:marTop w:val="0"/>
      <w:marBottom w:val="0"/>
      <w:divBdr>
        <w:top w:val="none" w:sz="0" w:space="0" w:color="auto"/>
        <w:left w:val="none" w:sz="0" w:space="0" w:color="auto"/>
        <w:bottom w:val="none" w:sz="0" w:space="0" w:color="auto"/>
        <w:right w:val="none" w:sz="0" w:space="0" w:color="auto"/>
      </w:divBdr>
    </w:div>
    <w:div w:id="1330018072">
      <w:bodyDiv w:val="1"/>
      <w:marLeft w:val="0"/>
      <w:marRight w:val="0"/>
      <w:marTop w:val="0"/>
      <w:marBottom w:val="0"/>
      <w:divBdr>
        <w:top w:val="none" w:sz="0" w:space="0" w:color="auto"/>
        <w:left w:val="none" w:sz="0" w:space="0" w:color="auto"/>
        <w:bottom w:val="none" w:sz="0" w:space="0" w:color="auto"/>
        <w:right w:val="none" w:sz="0" w:space="0" w:color="auto"/>
      </w:divBdr>
    </w:div>
    <w:div w:id="1350988595">
      <w:bodyDiv w:val="1"/>
      <w:marLeft w:val="0"/>
      <w:marRight w:val="0"/>
      <w:marTop w:val="0"/>
      <w:marBottom w:val="0"/>
      <w:divBdr>
        <w:top w:val="none" w:sz="0" w:space="0" w:color="auto"/>
        <w:left w:val="none" w:sz="0" w:space="0" w:color="auto"/>
        <w:bottom w:val="none" w:sz="0" w:space="0" w:color="auto"/>
        <w:right w:val="none" w:sz="0" w:space="0" w:color="auto"/>
      </w:divBdr>
    </w:div>
    <w:div w:id="1434130405">
      <w:bodyDiv w:val="1"/>
      <w:marLeft w:val="0"/>
      <w:marRight w:val="0"/>
      <w:marTop w:val="0"/>
      <w:marBottom w:val="0"/>
      <w:divBdr>
        <w:top w:val="none" w:sz="0" w:space="0" w:color="auto"/>
        <w:left w:val="none" w:sz="0" w:space="0" w:color="auto"/>
        <w:bottom w:val="none" w:sz="0" w:space="0" w:color="auto"/>
        <w:right w:val="none" w:sz="0" w:space="0" w:color="auto"/>
      </w:divBdr>
    </w:div>
    <w:div w:id="1463766826">
      <w:bodyDiv w:val="1"/>
      <w:marLeft w:val="0"/>
      <w:marRight w:val="0"/>
      <w:marTop w:val="0"/>
      <w:marBottom w:val="0"/>
      <w:divBdr>
        <w:top w:val="none" w:sz="0" w:space="0" w:color="auto"/>
        <w:left w:val="none" w:sz="0" w:space="0" w:color="auto"/>
        <w:bottom w:val="none" w:sz="0" w:space="0" w:color="auto"/>
        <w:right w:val="none" w:sz="0" w:space="0" w:color="auto"/>
      </w:divBdr>
    </w:div>
    <w:div w:id="1487237488">
      <w:bodyDiv w:val="1"/>
      <w:marLeft w:val="0"/>
      <w:marRight w:val="0"/>
      <w:marTop w:val="0"/>
      <w:marBottom w:val="0"/>
      <w:divBdr>
        <w:top w:val="none" w:sz="0" w:space="0" w:color="auto"/>
        <w:left w:val="none" w:sz="0" w:space="0" w:color="auto"/>
        <w:bottom w:val="none" w:sz="0" w:space="0" w:color="auto"/>
        <w:right w:val="none" w:sz="0" w:space="0" w:color="auto"/>
      </w:divBdr>
    </w:div>
    <w:div w:id="1488590794">
      <w:bodyDiv w:val="1"/>
      <w:marLeft w:val="0"/>
      <w:marRight w:val="0"/>
      <w:marTop w:val="0"/>
      <w:marBottom w:val="0"/>
      <w:divBdr>
        <w:top w:val="none" w:sz="0" w:space="0" w:color="auto"/>
        <w:left w:val="none" w:sz="0" w:space="0" w:color="auto"/>
        <w:bottom w:val="none" w:sz="0" w:space="0" w:color="auto"/>
        <w:right w:val="none" w:sz="0" w:space="0" w:color="auto"/>
      </w:divBdr>
    </w:div>
    <w:div w:id="1490827038">
      <w:bodyDiv w:val="1"/>
      <w:marLeft w:val="0"/>
      <w:marRight w:val="0"/>
      <w:marTop w:val="0"/>
      <w:marBottom w:val="0"/>
      <w:divBdr>
        <w:top w:val="none" w:sz="0" w:space="0" w:color="auto"/>
        <w:left w:val="none" w:sz="0" w:space="0" w:color="auto"/>
        <w:bottom w:val="none" w:sz="0" w:space="0" w:color="auto"/>
        <w:right w:val="none" w:sz="0" w:space="0" w:color="auto"/>
      </w:divBdr>
    </w:div>
    <w:div w:id="1511986603">
      <w:bodyDiv w:val="1"/>
      <w:marLeft w:val="0"/>
      <w:marRight w:val="0"/>
      <w:marTop w:val="0"/>
      <w:marBottom w:val="0"/>
      <w:divBdr>
        <w:top w:val="none" w:sz="0" w:space="0" w:color="auto"/>
        <w:left w:val="none" w:sz="0" w:space="0" w:color="auto"/>
        <w:bottom w:val="none" w:sz="0" w:space="0" w:color="auto"/>
        <w:right w:val="none" w:sz="0" w:space="0" w:color="auto"/>
      </w:divBdr>
    </w:div>
    <w:div w:id="1564684315">
      <w:bodyDiv w:val="1"/>
      <w:marLeft w:val="0"/>
      <w:marRight w:val="0"/>
      <w:marTop w:val="0"/>
      <w:marBottom w:val="0"/>
      <w:divBdr>
        <w:top w:val="none" w:sz="0" w:space="0" w:color="auto"/>
        <w:left w:val="none" w:sz="0" w:space="0" w:color="auto"/>
        <w:bottom w:val="none" w:sz="0" w:space="0" w:color="auto"/>
        <w:right w:val="none" w:sz="0" w:space="0" w:color="auto"/>
      </w:divBdr>
    </w:div>
    <w:div w:id="1574463220">
      <w:bodyDiv w:val="1"/>
      <w:marLeft w:val="0"/>
      <w:marRight w:val="0"/>
      <w:marTop w:val="0"/>
      <w:marBottom w:val="0"/>
      <w:divBdr>
        <w:top w:val="none" w:sz="0" w:space="0" w:color="auto"/>
        <w:left w:val="none" w:sz="0" w:space="0" w:color="auto"/>
        <w:bottom w:val="none" w:sz="0" w:space="0" w:color="auto"/>
        <w:right w:val="none" w:sz="0" w:space="0" w:color="auto"/>
      </w:divBdr>
      <w:divsChild>
        <w:div w:id="1029843827">
          <w:marLeft w:val="0"/>
          <w:marRight w:val="0"/>
          <w:marTop w:val="0"/>
          <w:marBottom w:val="0"/>
          <w:divBdr>
            <w:top w:val="none" w:sz="0" w:space="0" w:color="auto"/>
            <w:left w:val="none" w:sz="0" w:space="0" w:color="auto"/>
            <w:bottom w:val="none" w:sz="0" w:space="0" w:color="auto"/>
            <w:right w:val="none" w:sz="0" w:space="0" w:color="auto"/>
          </w:divBdr>
          <w:divsChild>
            <w:div w:id="170222707">
              <w:marLeft w:val="0"/>
              <w:marRight w:val="0"/>
              <w:marTop w:val="0"/>
              <w:marBottom w:val="0"/>
              <w:divBdr>
                <w:top w:val="none" w:sz="0" w:space="0" w:color="auto"/>
                <w:left w:val="none" w:sz="0" w:space="0" w:color="auto"/>
                <w:bottom w:val="none" w:sz="0" w:space="0" w:color="auto"/>
                <w:right w:val="none" w:sz="0" w:space="0" w:color="auto"/>
              </w:divBdr>
              <w:divsChild>
                <w:div w:id="313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26357">
      <w:bodyDiv w:val="1"/>
      <w:marLeft w:val="0"/>
      <w:marRight w:val="0"/>
      <w:marTop w:val="0"/>
      <w:marBottom w:val="0"/>
      <w:divBdr>
        <w:top w:val="none" w:sz="0" w:space="0" w:color="auto"/>
        <w:left w:val="none" w:sz="0" w:space="0" w:color="auto"/>
        <w:bottom w:val="none" w:sz="0" w:space="0" w:color="auto"/>
        <w:right w:val="none" w:sz="0" w:space="0" w:color="auto"/>
      </w:divBdr>
      <w:divsChild>
        <w:div w:id="1164322624">
          <w:marLeft w:val="0"/>
          <w:marRight w:val="0"/>
          <w:marTop w:val="0"/>
          <w:marBottom w:val="0"/>
          <w:divBdr>
            <w:top w:val="none" w:sz="0" w:space="0" w:color="auto"/>
            <w:left w:val="none" w:sz="0" w:space="0" w:color="auto"/>
            <w:bottom w:val="none" w:sz="0" w:space="0" w:color="auto"/>
            <w:right w:val="none" w:sz="0" w:space="0" w:color="auto"/>
          </w:divBdr>
          <w:divsChild>
            <w:div w:id="1945839153">
              <w:marLeft w:val="0"/>
              <w:marRight w:val="0"/>
              <w:marTop w:val="0"/>
              <w:marBottom w:val="0"/>
              <w:divBdr>
                <w:top w:val="none" w:sz="0" w:space="0" w:color="auto"/>
                <w:left w:val="none" w:sz="0" w:space="0" w:color="auto"/>
                <w:bottom w:val="none" w:sz="0" w:space="0" w:color="auto"/>
                <w:right w:val="none" w:sz="0" w:space="0" w:color="auto"/>
              </w:divBdr>
              <w:divsChild>
                <w:div w:id="1517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80113">
      <w:bodyDiv w:val="1"/>
      <w:marLeft w:val="0"/>
      <w:marRight w:val="0"/>
      <w:marTop w:val="0"/>
      <w:marBottom w:val="0"/>
      <w:divBdr>
        <w:top w:val="none" w:sz="0" w:space="0" w:color="auto"/>
        <w:left w:val="none" w:sz="0" w:space="0" w:color="auto"/>
        <w:bottom w:val="none" w:sz="0" w:space="0" w:color="auto"/>
        <w:right w:val="none" w:sz="0" w:space="0" w:color="auto"/>
      </w:divBdr>
    </w:div>
    <w:div w:id="1633175770">
      <w:bodyDiv w:val="1"/>
      <w:marLeft w:val="0"/>
      <w:marRight w:val="0"/>
      <w:marTop w:val="0"/>
      <w:marBottom w:val="0"/>
      <w:divBdr>
        <w:top w:val="none" w:sz="0" w:space="0" w:color="auto"/>
        <w:left w:val="none" w:sz="0" w:space="0" w:color="auto"/>
        <w:bottom w:val="none" w:sz="0" w:space="0" w:color="auto"/>
        <w:right w:val="none" w:sz="0" w:space="0" w:color="auto"/>
      </w:divBdr>
    </w:div>
    <w:div w:id="1644699461">
      <w:bodyDiv w:val="1"/>
      <w:marLeft w:val="0"/>
      <w:marRight w:val="0"/>
      <w:marTop w:val="0"/>
      <w:marBottom w:val="0"/>
      <w:divBdr>
        <w:top w:val="none" w:sz="0" w:space="0" w:color="auto"/>
        <w:left w:val="none" w:sz="0" w:space="0" w:color="auto"/>
        <w:bottom w:val="none" w:sz="0" w:space="0" w:color="auto"/>
        <w:right w:val="none" w:sz="0" w:space="0" w:color="auto"/>
      </w:divBdr>
    </w:div>
    <w:div w:id="1747267242">
      <w:bodyDiv w:val="1"/>
      <w:marLeft w:val="0"/>
      <w:marRight w:val="0"/>
      <w:marTop w:val="0"/>
      <w:marBottom w:val="0"/>
      <w:divBdr>
        <w:top w:val="none" w:sz="0" w:space="0" w:color="auto"/>
        <w:left w:val="none" w:sz="0" w:space="0" w:color="auto"/>
        <w:bottom w:val="none" w:sz="0" w:space="0" w:color="auto"/>
        <w:right w:val="none" w:sz="0" w:space="0" w:color="auto"/>
      </w:divBdr>
    </w:div>
    <w:div w:id="1841044383">
      <w:bodyDiv w:val="1"/>
      <w:marLeft w:val="0"/>
      <w:marRight w:val="0"/>
      <w:marTop w:val="0"/>
      <w:marBottom w:val="0"/>
      <w:divBdr>
        <w:top w:val="none" w:sz="0" w:space="0" w:color="auto"/>
        <w:left w:val="none" w:sz="0" w:space="0" w:color="auto"/>
        <w:bottom w:val="none" w:sz="0" w:space="0" w:color="auto"/>
        <w:right w:val="none" w:sz="0" w:space="0" w:color="auto"/>
      </w:divBdr>
    </w:div>
    <w:div w:id="1848404622">
      <w:bodyDiv w:val="1"/>
      <w:marLeft w:val="0"/>
      <w:marRight w:val="0"/>
      <w:marTop w:val="0"/>
      <w:marBottom w:val="0"/>
      <w:divBdr>
        <w:top w:val="none" w:sz="0" w:space="0" w:color="auto"/>
        <w:left w:val="none" w:sz="0" w:space="0" w:color="auto"/>
        <w:bottom w:val="none" w:sz="0" w:space="0" w:color="auto"/>
        <w:right w:val="none" w:sz="0" w:space="0" w:color="auto"/>
      </w:divBdr>
    </w:div>
    <w:div w:id="1923878321">
      <w:bodyDiv w:val="1"/>
      <w:marLeft w:val="0"/>
      <w:marRight w:val="0"/>
      <w:marTop w:val="0"/>
      <w:marBottom w:val="0"/>
      <w:divBdr>
        <w:top w:val="none" w:sz="0" w:space="0" w:color="auto"/>
        <w:left w:val="none" w:sz="0" w:space="0" w:color="auto"/>
        <w:bottom w:val="none" w:sz="0" w:space="0" w:color="auto"/>
        <w:right w:val="none" w:sz="0" w:space="0" w:color="auto"/>
      </w:divBdr>
    </w:div>
    <w:div w:id="1965427182">
      <w:bodyDiv w:val="1"/>
      <w:marLeft w:val="0"/>
      <w:marRight w:val="0"/>
      <w:marTop w:val="0"/>
      <w:marBottom w:val="0"/>
      <w:divBdr>
        <w:top w:val="none" w:sz="0" w:space="0" w:color="auto"/>
        <w:left w:val="none" w:sz="0" w:space="0" w:color="auto"/>
        <w:bottom w:val="none" w:sz="0" w:space="0" w:color="auto"/>
        <w:right w:val="none" w:sz="0" w:space="0" w:color="auto"/>
      </w:divBdr>
    </w:div>
    <w:div w:id="2020572368">
      <w:bodyDiv w:val="1"/>
      <w:marLeft w:val="0"/>
      <w:marRight w:val="0"/>
      <w:marTop w:val="0"/>
      <w:marBottom w:val="0"/>
      <w:divBdr>
        <w:top w:val="none" w:sz="0" w:space="0" w:color="auto"/>
        <w:left w:val="none" w:sz="0" w:space="0" w:color="auto"/>
        <w:bottom w:val="none" w:sz="0" w:space="0" w:color="auto"/>
        <w:right w:val="none" w:sz="0" w:space="0" w:color="auto"/>
      </w:divBdr>
    </w:div>
    <w:div w:id="2056004853">
      <w:bodyDiv w:val="1"/>
      <w:marLeft w:val="0"/>
      <w:marRight w:val="0"/>
      <w:marTop w:val="0"/>
      <w:marBottom w:val="0"/>
      <w:divBdr>
        <w:top w:val="none" w:sz="0" w:space="0" w:color="auto"/>
        <w:left w:val="none" w:sz="0" w:space="0" w:color="auto"/>
        <w:bottom w:val="none" w:sz="0" w:space="0" w:color="auto"/>
        <w:right w:val="none" w:sz="0" w:space="0" w:color="auto"/>
      </w:divBdr>
      <w:divsChild>
        <w:div w:id="602879764">
          <w:marLeft w:val="0"/>
          <w:marRight w:val="0"/>
          <w:marTop w:val="0"/>
          <w:marBottom w:val="0"/>
          <w:divBdr>
            <w:top w:val="none" w:sz="0" w:space="0" w:color="auto"/>
            <w:left w:val="none" w:sz="0" w:space="0" w:color="auto"/>
            <w:bottom w:val="none" w:sz="0" w:space="0" w:color="auto"/>
            <w:right w:val="none" w:sz="0" w:space="0" w:color="auto"/>
          </w:divBdr>
        </w:div>
        <w:div w:id="357321581">
          <w:marLeft w:val="0"/>
          <w:marRight w:val="0"/>
          <w:marTop w:val="0"/>
          <w:marBottom w:val="0"/>
          <w:divBdr>
            <w:top w:val="none" w:sz="0" w:space="0" w:color="auto"/>
            <w:left w:val="none" w:sz="0" w:space="0" w:color="auto"/>
            <w:bottom w:val="none" w:sz="0" w:space="0" w:color="auto"/>
            <w:right w:val="none" w:sz="0" w:space="0" w:color="auto"/>
          </w:divBdr>
        </w:div>
        <w:div w:id="653802611">
          <w:marLeft w:val="0"/>
          <w:marRight w:val="0"/>
          <w:marTop w:val="0"/>
          <w:marBottom w:val="0"/>
          <w:divBdr>
            <w:top w:val="none" w:sz="0" w:space="0" w:color="auto"/>
            <w:left w:val="none" w:sz="0" w:space="0" w:color="auto"/>
            <w:bottom w:val="none" w:sz="0" w:space="0" w:color="auto"/>
            <w:right w:val="none" w:sz="0" w:space="0" w:color="auto"/>
          </w:divBdr>
        </w:div>
        <w:div w:id="691222729">
          <w:marLeft w:val="0"/>
          <w:marRight w:val="0"/>
          <w:marTop w:val="0"/>
          <w:marBottom w:val="0"/>
          <w:divBdr>
            <w:top w:val="none" w:sz="0" w:space="0" w:color="auto"/>
            <w:left w:val="none" w:sz="0" w:space="0" w:color="auto"/>
            <w:bottom w:val="none" w:sz="0" w:space="0" w:color="auto"/>
            <w:right w:val="none" w:sz="0" w:space="0" w:color="auto"/>
          </w:divBdr>
        </w:div>
        <w:div w:id="49230621">
          <w:marLeft w:val="0"/>
          <w:marRight w:val="0"/>
          <w:marTop w:val="0"/>
          <w:marBottom w:val="0"/>
          <w:divBdr>
            <w:top w:val="none" w:sz="0" w:space="0" w:color="auto"/>
            <w:left w:val="none" w:sz="0" w:space="0" w:color="auto"/>
            <w:bottom w:val="none" w:sz="0" w:space="0" w:color="auto"/>
            <w:right w:val="none" w:sz="0" w:space="0" w:color="auto"/>
          </w:divBdr>
        </w:div>
      </w:divsChild>
    </w:div>
    <w:div w:id="2078164547">
      <w:bodyDiv w:val="1"/>
      <w:marLeft w:val="0"/>
      <w:marRight w:val="0"/>
      <w:marTop w:val="0"/>
      <w:marBottom w:val="0"/>
      <w:divBdr>
        <w:top w:val="none" w:sz="0" w:space="0" w:color="auto"/>
        <w:left w:val="none" w:sz="0" w:space="0" w:color="auto"/>
        <w:bottom w:val="none" w:sz="0" w:space="0" w:color="auto"/>
        <w:right w:val="none" w:sz="0" w:space="0" w:color="auto"/>
      </w:divBdr>
    </w:div>
    <w:div w:id="2086224869">
      <w:bodyDiv w:val="1"/>
      <w:marLeft w:val="0"/>
      <w:marRight w:val="0"/>
      <w:marTop w:val="0"/>
      <w:marBottom w:val="0"/>
      <w:divBdr>
        <w:top w:val="none" w:sz="0" w:space="0" w:color="auto"/>
        <w:left w:val="none" w:sz="0" w:space="0" w:color="auto"/>
        <w:bottom w:val="none" w:sz="0" w:space="0" w:color="auto"/>
        <w:right w:val="none" w:sz="0" w:space="0" w:color="auto"/>
      </w:divBdr>
    </w:div>
    <w:div w:id="2140106201">
      <w:bodyDiv w:val="1"/>
      <w:marLeft w:val="0"/>
      <w:marRight w:val="0"/>
      <w:marTop w:val="0"/>
      <w:marBottom w:val="0"/>
      <w:divBdr>
        <w:top w:val="none" w:sz="0" w:space="0" w:color="auto"/>
        <w:left w:val="none" w:sz="0" w:space="0" w:color="auto"/>
        <w:bottom w:val="none" w:sz="0" w:space="0" w:color="auto"/>
        <w:right w:val="none" w:sz="0" w:space="0" w:color="auto"/>
      </w:divBdr>
    </w:div>
    <w:div w:id="2145268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tikkom.no/en/ethical-guidelines-for-research/ethical-guidelines-for-internet-resear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tikkom.no/en/ethical-guidelines-for-research/guidelines-for-research-ethics-in-science-and-technology/"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ur-lex.europa.eu/legal-content/EN/TXT/?qid=1399888895034&amp;uri=CELEX:02009R0428-2012061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bd.int/abs/about/" TargetMode="External"/><Relationship Id="rId4" Type="http://schemas.openxmlformats.org/officeDocument/2006/relationships/webSettings" Target="webSettings.xml"/><Relationship Id="rId9" Type="http://schemas.openxmlformats.org/officeDocument/2006/relationships/hyperlink" Target="https://eph-uio.uhad.no/ephorte/https:/nsd.no/nsd/english/pvo.html" TargetMode="Externa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3502</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 Gunnar Finnerud</cp:lastModifiedBy>
  <cp:revision>2</cp:revision>
  <dcterms:created xsi:type="dcterms:W3CDTF">2023-02-13T09:09:00Z</dcterms:created>
  <dcterms:modified xsi:type="dcterms:W3CDTF">2023-02-13T09:09:00Z</dcterms:modified>
</cp:coreProperties>
</file>